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491EC" w14:textId="77777777" w:rsidR="00B05D6E" w:rsidRPr="00082675" w:rsidRDefault="00082675">
      <w:pPr>
        <w:pStyle w:val="Ttulo"/>
        <w:rPr>
          <w:lang w:val="en-GB"/>
        </w:rPr>
      </w:pPr>
      <w:bookmarkStart w:id="0" w:name="OLE_LINK504"/>
      <w:r>
        <w:rPr>
          <w:lang w:val="en-GB"/>
        </w:rPr>
        <w:t xml:space="preserve">IoT-based </w:t>
      </w:r>
      <w:r w:rsidRPr="00082675">
        <w:rPr>
          <w:lang w:val="en-GB"/>
        </w:rPr>
        <w:t xml:space="preserve">smart medicine dispenser to control </w:t>
      </w:r>
      <w:r w:rsidR="00E86694">
        <w:rPr>
          <w:lang w:val="en-GB"/>
        </w:rPr>
        <w:t xml:space="preserve">and supervise </w:t>
      </w:r>
      <w:r>
        <w:rPr>
          <w:lang w:val="en-GB"/>
        </w:rPr>
        <w:t>medication intake</w:t>
      </w:r>
      <w:bookmarkEnd w:id="0"/>
    </w:p>
    <w:p w14:paraId="17AEBCB7" w14:textId="77777777" w:rsidR="00136816" w:rsidRPr="00DA2150" w:rsidRDefault="00E34AD7" w:rsidP="00136816">
      <w:pPr>
        <w:pStyle w:val="Author"/>
        <w:rPr>
          <w:lang w:val="en-GB"/>
        </w:rPr>
      </w:pPr>
      <w:commentRangeStart w:id="1"/>
      <w:r w:rsidRPr="008D1836">
        <w:rPr>
          <w:lang w:val="es-US"/>
        </w:rPr>
        <w:t>Gleiston</w:t>
      </w:r>
      <w:r w:rsidR="00B05D6E" w:rsidRPr="008D1836">
        <w:rPr>
          <w:lang w:val="es-US"/>
        </w:rPr>
        <w:t xml:space="preserve"> </w:t>
      </w:r>
      <w:r w:rsidR="008D1836" w:rsidRPr="008D1836">
        <w:rPr>
          <w:lang w:val="es-US"/>
        </w:rPr>
        <w:t>GUERRERO-ULLOA</w:t>
      </w:r>
      <w:commentRangeEnd w:id="1"/>
      <w:r w:rsidR="003C2E90">
        <w:rPr>
          <w:rStyle w:val="Refdecomentario"/>
        </w:rPr>
        <w:commentReference w:id="1"/>
      </w:r>
      <w:r w:rsidR="00B05D6E" w:rsidRPr="008D1836">
        <w:rPr>
          <w:vertAlign w:val="superscript"/>
          <w:lang w:val="es-US"/>
        </w:rPr>
        <w:t>a,</w:t>
      </w:r>
      <w:r w:rsidR="00B05D6E" w:rsidRPr="008273DA">
        <w:rPr>
          <w:rStyle w:val="Refdenotaalpie"/>
        </w:rPr>
        <w:footnoteReference w:id="1"/>
      </w:r>
      <w:r w:rsidR="008D1836" w:rsidRPr="008D1836">
        <w:rPr>
          <w:lang w:val="es-US"/>
        </w:rPr>
        <w:t>, Miguel J. HORNOS</w:t>
      </w:r>
      <w:r w:rsidR="00B05D6E" w:rsidRPr="008D1836">
        <w:rPr>
          <w:sz w:val="8"/>
          <w:szCs w:val="8"/>
          <w:lang w:val="es-US"/>
        </w:rPr>
        <w:t xml:space="preserve"> </w:t>
      </w:r>
      <w:r w:rsidR="00B05D6E" w:rsidRPr="008D1836">
        <w:rPr>
          <w:vertAlign w:val="superscript"/>
          <w:lang w:val="es-US"/>
        </w:rPr>
        <w:t>b</w:t>
      </w:r>
      <w:r w:rsidR="00136816">
        <w:rPr>
          <w:lang w:val="es-US"/>
        </w:rPr>
        <w:t>,</w:t>
      </w:r>
      <w:r w:rsidR="008D1836" w:rsidRPr="008D1836">
        <w:rPr>
          <w:lang w:val="es-US"/>
        </w:rPr>
        <w:t xml:space="preserve"> Carlos RODRÍGUEZ-DOMINGUEZ</w:t>
      </w:r>
      <w:r w:rsidR="008D1836" w:rsidRPr="008D1836">
        <w:rPr>
          <w:sz w:val="8"/>
          <w:szCs w:val="8"/>
          <w:lang w:val="es-US"/>
        </w:rPr>
        <w:t xml:space="preserve"> </w:t>
      </w:r>
      <w:r w:rsidR="008D1836" w:rsidRPr="008D1836">
        <w:rPr>
          <w:vertAlign w:val="superscript"/>
          <w:lang w:val="es-US"/>
        </w:rPr>
        <w:t>b</w:t>
      </w:r>
      <w:r w:rsidR="00136816">
        <w:rPr>
          <w:lang w:val="es-US"/>
        </w:rPr>
        <w:t xml:space="preserve"> and Ma. </w:t>
      </w:r>
      <w:r w:rsidR="00136816" w:rsidRPr="00DA2150">
        <w:rPr>
          <w:lang w:val="en-GB"/>
        </w:rPr>
        <w:t>Mercedes FERNÁNDEZ</w:t>
      </w:r>
      <w:r w:rsidR="00136816" w:rsidRPr="00DA2150">
        <w:rPr>
          <w:sz w:val="8"/>
          <w:szCs w:val="8"/>
          <w:lang w:val="en-GB"/>
        </w:rPr>
        <w:t xml:space="preserve"> </w:t>
      </w:r>
      <w:r w:rsidR="00136816" w:rsidRPr="00DA2150">
        <w:rPr>
          <w:vertAlign w:val="superscript"/>
          <w:lang w:val="en-GB"/>
        </w:rPr>
        <w:t>a</w:t>
      </w:r>
    </w:p>
    <w:p w14:paraId="258A71E1" w14:textId="77777777" w:rsidR="00B05D6E" w:rsidRPr="00DA2150" w:rsidRDefault="00B05D6E">
      <w:pPr>
        <w:pStyle w:val="Affiliation"/>
        <w:rPr>
          <w:lang w:val="en-GB"/>
        </w:rPr>
      </w:pPr>
      <w:r w:rsidRPr="00DA2150">
        <w:rPr>
          <w:i w:val="0"/>
          <w:vertAlign w:val="superscript"/>
          <w:lang w:val="en-GB"/>
        </w:rPr>
        <w:t>a</w:t>
      </w:r>
      <w:r w:rsidRPr="00DA2150">
        <w:rPr>
          <w:sz w:val="8"/>
          <w:szCs w:val="8"/>
          <w:lang w:val="en-GB"/>
        </w:rPr>
        <w:t xml:space="preserve"> </w:t>
      </w:r>
      <w:r w:rsidR="00DA2150" w:rsidRPr="00DA2150">
        <w:rPr>
          <w:lang w:val="en-GB"/>
        </w:rPr>
        <w:t>Faculty of Engineering Sciences, Quevedo State Technical University</w:t>
      </w:r>
      <w:r w:rsidR="00DA2150">
        <w:rPr>
          <w:lang w:val="en-GB"/>
        </w:rPr>
        <w:t>, Ecuador</w:t>
      </w:r>
    </w:p>
    <w:p w14:paraId="4B3F7D75" w14:textId="77777777" w:rsidR="00B05D6E" w:rsidRPr="008D1836" w:rsidRDefault="00B05D6E">
      <w:pPr>
        <w:pStyle w:val="Affiliation"/>
      </w:pPr>
      <w:r w:rsidRPr="008D1836">
        <w:rPr>
          <w:i w:val="0"/>
          <w:vertAlign w:val="superscript"/>
        </w:rPr>
        <w:t>b</w:t>
      </w:r>
      <w:r w:rsidRPr="008D1836">
        <w:rPr>
          <w:sz w:val="8"/>
          <w:szCs w:val="8"/>
        </w:rPr>
        <w:t xml:space="preserve"> </w:t>
      </w:r>
      <w:r w:rsidR="00DA2150">
        <w:t>Software Engineering Department,</w:t>
      </w:r>
      <w:r w:rsidR="00DA2150" w:rsidRPr="008D1836">
        <w:t xml:space="preserve"> </w:t>
      </w:r>
      <w:r w:rsidR="008D1836" w:rsidRPr="008D1836">
        <w:t>University of Grana</w:t>
      </w:r>
      <w:r w:rsidR="00DA2150">
        <w:t>da, Spain</w:t>
      </w:r>
    </w:p>
    <w:p w14:paraId="5DBCDE99" w14:textId="77777777" w:rsidR="00DA2150" w:rsidRDefault="00DA2150" w:rsidP="00DA2150">
      <w:pPr>
        <w:pStyle w:val="Abstract"/>
        <w:rPr>
          <w:lang w:val="en-GB"/>
        </w:rPr>
      </w:pPr>
      <w:bookmarkStart w:id="2" w:name="OLE_LINK175"/>
      <w:bookmarkStart w:id="3" w:name="OLE_LINK174"/>
      <w:r>
        <w:rPr>
          <w:b/>
          <w:lang w:val="en-GB"/>
        </w:rPr>
        <w:t>Abstract.</w:t>
      </w:r>
      <w:r>
        <w:rPr>
          <w:lang w:val="en-GB"/>
        </w:rPr>
        <w:t xml:space="preserve"> This paper presents a system consisting of a smart medicine dispenser of pills or capsules and a mobile application for its configuration and management. </w:t>
      </w:r>
      <w:r>
        <w:t>The main idea is to offer a solution to avoid incorrect medication intakes.</w:t>
      </w:r>
      <w:r>
        <w:rPr>
          <w:lang w:val="en-GB"/>
        </w:rPr>
        <w:t xml:space="preserve"> In this regard, the smart dispenser delivers the required medication if two conditions are met: (1) it is the recommended time for a medication intake, and (2) the person who removes the medication from the dispenser (patient or caregiver) can be identified and is authorized to do so. Person identification and authorization is performed by the dispenser through facial recognition, and by the mobile application through a username and a password. </w:t>
      </w:r>
      <w:r>
        <w:t xml:space="preserve">Moreover, the system reminds the users whenever a medication intake should take place through mobile notifications and lights and sounds emitted by the dispenser. </w:t>
      </w:r>
      <w:r>
        <w:rPr>
          <w:lang w:val="en-GB"/>
        </w:rPr>
        <w:t>The system development has been guided by a Test-Driven Development methodology for Internet of Things Systems to promote its quality and reliability.</w:t>
      </w:r>
    </w:p>
    <w:p w14:paraId="31B47F68" w14:textId="77777777" w:rsidR="00DA2150" w:rsidRDefault="00DA2150" w:rsidP="00DA2150">
      <w:pPr>
        <w:pStyle w:val="Keywords"/>
        <w:rPr>
          <w:lang w:val="en-GB"/>
        </w:rPr>
      </w:pPr>
      <w:r>
        <w:rPr>
          <w:b/>
          <w:lang w:val="en-GB"/>
        </w:rPr>
        <w:t>Keywords.</w:t>
      </w:r>
      <w:r>
        <w:rPr>
          <w:lang w:val="en-GB"/>
        </w:rPr>
        <w:t xml:space="preserve"> Smart system, medicine dispenser, mobile </w:t>
      </w:r>
      <w:commentRangeStart w:id="4"/>
      <w:r>
        <w:rPr>
          <w:lang w:val="en-GB"/>
        </w:rPr>
        <w:t>application</w:t>
      </w:r>
      <w:commentRangeEnd w:id="4"/>
      <w:r w:rsidR="00092A38">
        <w:rPr>
          <w:rStyle w:val="Refdecomentario"/>
        </w:rPr>
        <w:commentReference w:id="4"/>
      </w:r>
      <w:r>
        <w:rPr>
          <w:lang w:val="en-GB"/>
        </w:rPr>
        <w:t xml:space="preserve">, </w:t>
      </w:r>
      <w:commentRangeStart w:id="5"/>
      <w:r>
        <w:rPr>
          <w:lang w:val="en-GB"/>
        </w:rPr>
        <w:t xml:space="preserve">TDD, </w:t>
      </w:r>
      <w:commentRangeEnd w:id="5"/>
      <w:r w:rsidR="00092A38">
        <w:rPr>
          <w:rStyle w:val="Refdecomentario"/>
        </w:rPr>
        <w:commentReference w:id="5"/>
      </w:r>
      <w:r>
        <w:rPr>
          <w:lang w:val="en-GB"/>
        </w:rPr>
        <w:t>IoT</w:t>
      </w:r>
      <w:bookmarkEnd w:id="2"/>
      <w:bookmarkEnd w:id="3"/>
      <w:r w:rsidR="00092A38">
        <w:rPr>
          <w:lang w:val="en-GB"/>
        </w:rPr>
        <w:t xml:space="preserve"> (Internet of Things)</w:t>
      </w:r>
    </w:p>
    <w:p w14:paraId="74887ADD" w14:textId="77777777" w:rsidR="00B05D6E" w:rsidRDefault="00B05D6E" w:rsidP="00F07FC3">
      <w:pPr>
        <w:pStyle w:val="Ttulo1"/>
      </w:pPr>
      <w:r>
        <w:t>Introduction</w:t>
      </w:r>
    </w:p>
    <w:p w14:paraId="32DE786E" w14:textId="77777777" w:rsidR="00E34AD7" w:rsidRPr="0088694E" w:rsidRDefault="0088694E" w:rsidP="00E34AD7">
      <w:pPr>
        <w:pStyle w:val="NoindentNormal"/>
        <w:rPr>
          <w:lang w:val="en-GB"/>
        </w:rPr>
      </w:pPr>
      <w:r>
        <w:rPr>
          <w:lang w:val="en-GB"/>
        </w:rPr>
        <w:t>Population ageing is a worldwide concern, due to the system-changing effects that it implies: well-being and social policies, economical sustainability, availability of public services, etc. For example, according to the United Nations, by 2050, in Spain a 36.81% of the forecasted population (16,062,075 persons) will be elderly (over 65 years old), and a 22.35% of the population (84,813,265 persons) in the United States of America</w:t>
      </w:r>
      <w:r w:rsidR="00E34AD7" w:rsidRPr="0088694E">
        <w:rPr>
          <w:lang w:val="en-GB"/>
        </w:rPr>
        <w:t xml:space="preserve"> </w:t>
      </w:r>
      <w:r w:rsidR="00E34AD7" w:rsidRPr="00E34AD7">
        <w:fldChar w:fldCharType="begin" w:fldLock="1"/>
      </w:r>
      <w:r w:rsidR="00E34AD7" w:rsidRPr="0088694E">
        <w:rPr>
          <w:lang w:val="en-GB"/>
        </w:rPr>
        <w:instrText>ADDIN CSL_CITATION {"citationItems":[{"id":"ITEM-1","itemData":{"DOI":"10.1108/09574099810805708","ISSN":"0957-4093","URL":"https://population.un.org/wpp/Download/Standard/CSV/","abstract":"The 2015 Revision of World Population Prospects is the twenty-fourth round of official United Nations population estimates and projections that have been prepared by the Population Division of the Department of Economic and Social Affairs of the United Nations Secretariat. The main results are presented in a series of Excel files displaying key demographic indicators for each development group, income group, major area, region and country for selected periods or dates within 1950-2100. A publication labelled Key findings and advance tables, which provide insights on the results of this latest revision, is also made available here.","accessed":{"date-parts":[["2020","4","7"]]},"author":[{"dropping-particle":"","family":"UN Department of Economics and Social Affairs","given":"","non-dropping-particle":"","parse-names":false,"suffix":""}],"container-title":"The International Journal of Logistics Management","id":"ITEM-1","issue":"1","issued":{"date-parts":[["2015","8","28"]]},"page":"1-13","title":"World Population Prospects - Population Division - United Nations","type":"webpage","volume":"9"},"uris":["http://www.mendeley.com/documents/?uuid=a08f66be-fa4f-3628-86b8-41491f071235"]}],"mendeley":{"formattedCitation":"[1]","plainTextFormattedCitation":"[1]","previouslyFormattedCitation":"[1]"},"properties":{"noteIndex":0},"schema":"https://github.com/citation-style-language/schema/raw/master/csl-citation.json"}</w:instrText>
      </w:r>
      <w:r w:rsidR="00E34AD7" w:rsidRPr="00E34AD7">
        <w:fldChar w:fldCharType="separate"/>
      </w:r>
      <w:r w:rsidR="00E34AD7" w:rsidRPr="0088694E">
        <w:rPr>
          <w:noProof/>
          <w:lang w:val="en-GB"/>
        </w:rPr>
        <w:t>[1]</w:t>
      </w:r>
      <w:r w:rsidR="00E34AD7" w:rsidRPr="00E34AD7">
        <w:fldChar w:fldCharType="end"/>
      </w:r>
      <w:r w:rsidR="00E34AD7" w:rsidRPr="0088694E">
        <w:rPr>
          <w:lang w:val="en-GB"/>
        </w:rPr>
        <w:t xml:space="preserve">. </w:t>
      </w:r>
    </w:p>
    <w:p w14:paraId="1BBEEF73" w14:textId="77777777" w:rsidR="00E34AD7" w:rsidRPr="0088694E" w:rsidRDefault="0088694E" w:rsidP="00E34AD7">
      <w:pPr>
        <w:rPr>
          <w:lang w:val="en-GB"/>
        </w:rPr>
      </w:pPr>
      <w:r>
        <w:t>Nonetheless, life expectancy is steadily growing every year. According to the data published by the European Commission, life expectancy in Europe in 2018 was between 70.1 (Latvia) and 81.9 years old (Switzerland), and has an average growth of 0.3 years every year</w:t>
      </w:r>
      <w:r w:rsidR="00E34AD7" w:rsidRPr="0088694E">
        <w:rPr>
          <w:lang w:val="en-GB"/>
        </w:rPr>
        <w:t xml:space="preserve"> </w:t>
      </w:r>
      <w:r w:rsidR="00E34AD7" w:rsidRPr="00E34AD7">
        <w:fldChar w:fldCharType="begin" w:fldLock="1"/>
      </w:r>
      <w:r w:rsidR="00E34AD7" w:rsidRPr="0088694E">
        <w:rPr>
          <w:lang w:val="en-GB"/>
        </w:rPr>
        <w:instrText>ADDIN CSL_CITATION {"citationItems":[{"id":"ITEM-1","itemData":{"URL":"https://ec.europa.eu/eurostat/databrowser/view/tps00208/default/table?lang=en","abstract":"Life expectancy at birth is defined as the mean number of years still to be lived by a person at birth -, if subjected throughout the rest of his or her life to the current mortality conditions.","accessed":{"date-parts":[["2020","4","8"]]},"author":[{"dropping-particle":"","family":"Eurostat","given":"","non-dropping-particle":"","parse-names":false,"suffix":""}],"container-title":"Life expectancy at birth by sex","id":"ITEM-1","issued":{"date-parts":[["2020","2","27"]]},"title":"Statistics | Eurostat","type":"webpage"},"uris":["http://www.mendeley.com/documents/?uuid=9cc1d3be-0c4f-3720-b312-3929176319b3"]}],"mendeley":{"formattedCitation":"[2]","plainTextFormattedCitation":"[2]","previouslyFormattedCitation":"[2]"},"properties":{"noteIndex":0},"schema":"https://github.com/citation-style-language/schema/raw/master/csl-citation.json"}</w:instrText>
      </w:r>
      <w:r w:rsidR="00E34AD7" w:rsidRPr="00E34AD7">
        <w:fldChar w:fldCharType="separate"/>
      </w:r>
      <w:r w:rsidR="00E34AD7" w:rsidRPr="0088694E">
        <w:rPr>
          <w:noProof/>
          <w:lang w:val="en-GB"/>
        </w:rPr>
        <w:t>[2]</w:t>
      </w:r>
      <w:r w:rsidR="00E34AD7" w:rsidRPr="00E34AD7">
        <w:fldChar w:fldCharType="end"/>
      </w:r>
      <w:r w:rsidR="00E34AD7" w:rsidRPr="0088694E">
        <w:rPr>
          <w:lang w:val="en-GB"/>
        </w:rPr>
        <w:t xml:space="preserve">. </w:t>
      </w:r>
      <w:r>
        <w:rPr>
          <w:lang w:val="en-GB"/>
        </w:rPr>
        <w:t>That is, by 2050 it could approximately be in the range between 80 and 92 years old</w:t>
      </w:r>
      <w:r>
        <w:t>.</w:t>
      </w:r>
    </w:p>
    <w:p w14:paraId="06F4E04E" w14:textId="77777777" w:rsidR="00E34AD7" w:rsidRPr="0088694E" w:rsidRDefault="0088694E" w:rsidP="00E34AD7">
      <w:pPr>
        <w:rPr>
          <w:lang w:val="en-GB"/>
        </w:rPr>
      </w:pPr>
      <w:r w:rsidRPr="0088694E">
        <w:rPr>
          <w:lang w:val="en-GB"/>
        </w:rPr>
        <w:t xml:space="preserve">One the side effects of the ageing of the population is the widespread impact of many chronic diseases and conditions: diabetes, high blood pressure, heart conditions, cognitive impairment, etc. </w:t>
      </w:r>
      <w:r>
        <w:t xml:space="preserve">In that sense, researchers are proposing Internet of Things (IoT) systems and smart environments to help elderly people to deal with their </w:t>
      </w:r>
      <w:r>
        <w:lastRenderedPageBreak/>
        <w:t>consequences</w:t>
      </w:r>
      <w:r w:rsidR="00E34AD7" w:rsidRPr="0088694E">
        <w:rPr>
          <w:lang w:val="en-GB"/>
        </w:rPr>
        <w:t xml:space="preserve"> </w:t>
      </w:r>
      <w:r w:rsidR="00E34AD7" w:rsidRPr="00E34AD7">
        <w:fldChar w:fldCharType="begin" w:fldLock="1"/>
      </w:r>
      <w:r w:rsidR="007F1150" w:rsidRPr="0088694E">
        <w:rPr>
          <w:lang w:val="en-GB"/>
        </w:rPr>
        <w:instrText>ADDIN CSL_CITATION {"citationItems":[{"id":"ITEM-1","itemData":{"DOI":"10.4018/978-1-5225-5972-6.ch008","ISBN":"9781522559726","abstract":"Internet of things (IoT) is a rapidly developing technology that connects various kinds of smart miniature things such as smart medical alert watches, smart vehicles, smart phones, smart running shoes, etc. Smart devices are connected through internet and can communicate to other smart devices in any part of the world in an automated manner. IoT environment often uses constrained devices with low energy, low processing capability, and low memory space. In order to prevent communication failure, a special kind of architecture is needed for IoT. This chapter presents a review of the basic architecture model, communication protocol of IoT, security aspects of IoT, and various IoT applications such as smart agriculture, water management, smart healthcare, smart home, smart industry, and smart vehicles.","author":[{"dropping-particle":"","family":"Baranidharan","given":"B.","non-dropping-particle":"","parse-names":false,"suffix":""}],"chapter-number":"8","container-title":"Handbook of Research on Cloud and Fog Computing Infrastructures for Data Science","editor":[{"dropping-particle":"","family":"Raj","given":"Pethuru","non-dropping-particle":"","parse-names":false,"suffix":""},{"dropping-parti</w:instrText>
      </w:r>
      <w:r w:rsidR="007F1150" w:rsidRPr="00BB383A">
        <w:instrText>cle":"","family":"Raman","given":"Anupama","non-dropping-particle":"","parse-names":false,"suffix":""}],"id":"ITEM-1","issued":{"date-parts":[["2018"]]},"page":"149-174","publisher":"IGI Global","title":"Internet of Things (IoT) Technologies, Architecture, Protocols, Security, and Applications: A Survey","type":"chapter"},"uris":["http://www.mendeley.com/documents/?uuid=0a6cf7ef-7c5c-4b93-a4be-63cacc49e304"]},{"id":"ITEM-2","itemData":{"DOI":"10.1007/978-3-030-42517-3_4","ISBN":"9783030425166","ISSN":"18650937","abstract":"This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w:instrText>
      </w:r>
      <w:r w:rsidR="007F1150">
        <w:rPr>
          <w:lang w:val="es-US"/>
        </w:rPr>
        <w:instrText>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-2","issued":{"date-parts":[["2020","12","3"]]},"page":"41-55","publisher":"Springer","publisher-place":"Quito","title":"TDDM4IoTS: A Test-Driven Development Methodology for Internet of Things (IoT)-Based Systems","type":"paper-conference","volume":"1193 CCIS"},"uris":["http://www.mendeley.com/documents/?uuid=6d658228-7672-3146-ad79-9b626c1b061a"]},{"id":"ITEM-3","itemData":{"DOI":"10.1007/978-3-030-05532-5_4","ISBN":"9783030055318","ISSN":"18650929","abstract":"The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w:instrText>
      </w:r>
      <w:r w:rsidR="007F1150" w:rsidRPr="0088694E">
        <w:rPr>
          <w:lang w:val="en-GB"/>
        </w:rPr>
        <w:instrText>":false,"suffix":""},{"dropping-particle":"","family":"Rodríguez-Domínguez","given":"Carlos","non-dropping-particle":"","parse-names":false,"suffix":""},{"dropping-particle":"","family":"Hornos","given":"Miguel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Sánchez","given":"M.;","non-dropping-particle":"","parse-names":false,"suffix":""}],"id":"ITEM-3","issued":{"date-parts":[["2019","8","29"]]},"page":"41-55","publisher":"Springer, Cham","title":"IoT-Based System to Help Care for Dependent Elderly","type":"paper-conference","volume":"895"},"uris":["http://www.mendeley.com/documents/?uuid=18b2db8a-e9b5-3c44-a296-dd133c0e04fa"]}],"mendeley":{"formattedCitation":"[19]–[21]","plainTextFormattedCitation":"[19]–[21]","previouslyFormattedCitation":"[19]–[21]"},"properties":{"noteIndex":0},"schema":"https://github.com/citation-style-language/schema/raw/master/csl-citation.json"}</w:instrText>
      </w:r>
      <w:r w:rsidR="00E34AD7" w:rsidRPr="00E34AD7">
        <w:fldChar w:fldCharType="separate"/>
      </w:r>
      <w:r w:rsidR="007F1150" w:rsidRPr="0088694E">
        <w:rPr>
          <w:noProof/>
          <w:lang w:val="en-GB"/>
        </w:rPr>
        <w:t>[19]–[21]</w:t>
      </w:r>
      <w:r w:rsidR="00E34AD7" w:rsidRPr="00E34AD7">
        <w:fldChar w:fldCharType="end"/>
      </w:r>
      <w:r w:rsidR="00E34AD7" w:rsidRPr="0088694E">
        <w:rPr>
          <w:lang w:val="en-GB"/>
        </w:rPr>
        <w:t>.</w:t>
      </w:r>
      <w:r w:rsidRPr="0088694E">
        <w:rPr>
          <w:lang w:val="en-GB"/>
        </w:rPr>
        <w:t xml:space="preserve"> </w:t>
      </w:r>
      <w:r>
        <w:t>One of the aids that these systems can deliver is to remind and ease medication intakes.</w:t>
      </w:r>
    </w:p>
    <w:p w14:paraId="7B4DB56C" w14:textId="77777777" w:rsidR="00E34AD7" w:rsidRPr="00D24C1B" w:rsidRDefault="0088694E" w:rsidP="00E34AD7">
      <w:pPr>
        <w:rPr>
          <w:lang w:val="es-US"/>
        </w:rPr>
      </w:pPr>
      <w:r>
        <w:t xml:space="preserve">Chronic diseases usually require people to intake many different medications at a very steady schedule. </w:t>
      </w:r>
      <w:r w:rsidRPr="0088694E">
        <w:rPr>
          <w:lang w:val="en-GB"/>
        </w:rPr>
        <w:t xml:space="preserve">However, due to cognitive impairments, elderly people are more prone to intake medications in a wrong way (e.g., more or less intakes than expected, at a different schedule, mix-up medications, etc.) </w:t>
      </w:r>
      <w:r w:rsidR="001535A4">
        <w:rPr>
          <w:lang w:val="es-US"/>
        </w:rPr>
        <w:fldChar w:fldCharType="begin" w:fldLock="1"/>
      </w:r>
      <w:r w:rsidR="004079BA" w:rsidRPr="00BB383A">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[22]","plainTextFormattedCitation":"[22]","previouslyFormattedCitation":"[22]"},"properties":{"noteIndex":0},"schema":"https://github.com/citation-style-language/schema/raw/master/csl-citation.json"}</w:instrText>
      </w:r>
      <w:r w:rsidR="001535A4">
        <w:rPr>
          <w:lang w:val="es-US"/>
        </w:rPr>
        <w:fldChar w:fldCharType="separate"/>
      </w:r>
      <w:r w:rsidR="001535A4" w:rsidRPr="00BB383A">
        <w:rPr>
          <w:noProof/>
        </w:rPr>
        <w:t>[22]</w:t>
      </w:r>
      <w:r w:rsidR="001535A4">
        <w:rPr>
          <w:lang w:val="es-US"/>
        </w:rPr>
        <w:fldChar w:fldCharType="end"/>
      </w:r>
      <w:r w:rsidRPr="00BB383A">
        <w:t xml:space="preserve">. </w:t>
      </w:r>
      <w:bookmarkStart w:id="6" w:name="OLE_LINK193"/>
      <w:bookmarkStart w:id="7" w:name="OLE_LINK194"/>
      <w:r w:rsidRPr="0088694E">
        <w:rPr>
          <w:lang w:val="en-GB"/>
        </w:rPr>
        <w:t xml:space="preserve">In fact, according to Singh et al., an estimated 25% of the elderly population does not intake their medication according to the professional prescription </w:t>
      </w:r>
      <w:r w:rsidRPr="00E34AD7">
        <w:fldChar w:fldCharType="begin" w:fldLock="1"/>
      </w:r>
      <w:r w:rsidRPr="0088694E">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[33]","plainTextFormattedCitation":"[33]","previouslyFormattedCitation":"[33]"},"properties":{"noteIndex":0},"schema":"https://github.com/citation-style-language/schema/raw/master/csl-citation.json"}</w:instrText>
      </w:r>
      <w:r w:rsidRPr="00E34AD7">
        <w:fldChar w:fldCharType="separate"/>
      </w:r>
      <w:r w:rsidRPr="0088694E">
        <w:rPr>
          <w:noProof/>
          <w:lang w:val="en-GB"/>
        </w:rPr>
        <w:t>[33]</w:t>
      </w:r>
      <w:r w:rsidRPr="00E34AD7">
        <w:fldChar w:fldCharType="end"/>
      </w:r>
      <w:r w:rsidRPr="0088694E">
        <w:rPr>
          <w:lang w:val="en-GB"/>
        </w:rPr>
        <w:t>.</w:t>
      </w:r>
      <w:bookmarkEnd w:id="6"/>
      <w:bookmarkEnd w:id="7"/>
      <w:r w:rsidRPr="0088694E">
        <w:rPr>
          <w:lang w:val="en-GB"/>
        </w:rPr>
        <w:t xml:space="preserve"> </w:t>
      </w:r>
      <w:r w:rsidRPr="00013063">
        <w:t xml:space="preserve">A wrong </w:t>
      </w:r>
      <w:r>
        <w:t>medication</w:t>
      </w:r>
      <w:r w:rsidRPr="00013063">
        <w:t xml:space="preserve"> intake can lead to many negative situations</w:t>
      </w:r>
      <w:r>
        <w:t xml:space="preserve">, like health worsening, increased amount of hospitalizations, or even a premature death </w:t>
      </w:r>
      <w:r w:rsidR="001535A4" w:rsidRPr="00E34AD7">
        <w:fldChar w:fldCharType="begin" w:fldLock="1"/>
      </w:r>
      <w:r w:rsidR="00CF0E4E" w:rsidRPr="002E5CD7">
        <w:rPr>
          <w:lang w:val="en-GB"/>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w:instrText>
      </w:r>
      <w:r w:rsidR="00CF0E4E">
        <w:rPr>
          <w:lang w:val="es-US"/>
        </w:rPr>
        <w:instrText>,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healthcare","type":"article-journal","volume":"37"},"uris":["http://www.mendeley.com/documents/?uuid=6fdc94a9-5693-4913-a1bc-80d607d29255"]},{"id":"ITEM-2","itemData":{"DOI":"10.1109/ISS1.2019.8907996","ISBN":"9781538677995","abstract":"Now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2019","id":"ITEM-2","issued":{"date-parts":[["2019","2"]]},"page":"565-569","title":"An intelligent medical box remotely controlled by doctor","type":"paper-conference"},"uris":["http://www.mendeley.com/documents/?uuid=bf98becd-95f8-474f-a13f-7cb3d86b34dd"]},{"id":"ITEM-3","itemData":{"DOI":"10.1109/EMBC.2013.6611236","ISBN":"9781457702167","ISSN":"1557170X","abstract":"The intake of prescribed medication presents a challenge, in particular for elderly people and in cases where a variety of medications have to be taken in accordance to a complex schedule. To support patients with this task, an mHealth-concept was developed and evaluated in the course of a clinical trial. The system used a multimodal user interface concept, i.e. both RFID tags and barcodes to identify and document the intake of medications. Results of the clinical study with 20 patients indicate that the multimodal mHealth concept utilizing barcode and RFID tags enabled easy-to-use medication management. Although further clinical evaluation is needed to assess whether such a tool can also enhance adherence, the system shows the potential for targeting the problem of medication management with mHealth methods. © 2013 IEEE.","author":[{"dropping-particle":"","family":"Schreier","given":"Gunter","non-dropping-particle":"","parse-names":false,"suffix":""},{"dropping-particle":"","family":"Schwarz","given":"Mark","non-dropping-particle":"","parse-names":false,"suffix":""},{"dropping-particle":"","family":"Modre-Osprian","given":"Robert","non-dropping-particle":"","parse-names":false,"suffix":""},{"dropping-particle":"","family":"Kastner","given":"Peter","non-dropping-particle":"","parse-names":false,"suffix":""},{"dropping-particle":"","family":"Scherr","given":"Daniel","non-dropping-particle":"","parse-names":false,"suffix":""},{"dropping-particle":"","family":"Fruhwald","given":"Friedrich","non-dropping-particle":"","parse-names":false,"suffix":""}],"container-title":"Proceedings of the Annual International Conference of the IEEE Engineering in Medicine and Biology Society, EMBS","id":"ITEM-3","issued":{"date-parts":[["2013"]]},"page":"7270-7273","title":"Design and evaluation of a multimodal mHealth based medication management system for patient self administration","type":"paper-conference"},"uris":["http://www.mendeley.com/documents/?uuid=63023cc9-53ed-471e-be92-d946e49050d6"]}],"mendeley":{"formattedCitation":"[23]–[25]","plainTextFormattedCitation":"[23]–[25]","previouslyFormattedCitation":"[23]–[25]"},"properties":{"noteIndex":0},"schema":"https://github.com/citation-style-language/schema/raw/master/csl-citation.json"}</w:instrText>
      </w:r>
      <w:r w:rsidR="001535A4" w:rsidRPr="00E34AD7">
        <w:fldChar w:fldCharType="separate"/>
      </w:r>
      <w:r w:rsidR="004079BA" w:rsidRPr="004079BA">
        <w:rPr>
          <w:noProof/>
          <w:lang w:val="es-US"/>
        </w:rPr>
        <w:t>[23]–[25]</w:t>
      </w:r>
      <w:r w:rsidR="001535A4" w:rsidRPr="00E34AD7">
        <w:fldChar w:fldCharType="end"/>
      </w:r>
      <w:r w:rsidR="001535A4" w:rsidRPr="00D24C1B">
        <w:rPr>
          <w:lang w:val="es-US"/>
        </w:rPr>
        <w:t>.</w:t>
      </w:r>
      <w:r w:rsidR="001535A4">
        <w:rPr>
          <w:lang w:val="es-US"/>
        </w:rPr>
        <w:t xml:space="preserve"> </w:t>
      </w:r>
    </w:p>
    <w:p w14:paraId="6F35ED10" w14:textId="77777777" w:rsidR="002E5CD7" w:rsidRDefault="002E5CD7" w:rsidP="002E5CD7">
      <w:pPr>
        <w:rPr>
          <w:lang w:val="en-GB"/>
        </w:rPr>
      </w:pPr>
      <w:r>
        <w:t>In this paper we present a system consisting of a smart medicine dispenser and a mobile application for its configuration and management. The smart dispenser will identify patients and caregivers through facial recognition and deliver the appropriate medication at the prescribed schedule. To remind medication intakes, the dispenser will emit lights and sounds if the medication is not removed during the expected timings. On the other hand, the mobile application will deliver reminders when the patient and/or the caregiver is not close to the dispenser. Moreover, it will allow to register several patients, other caregivers, manage the medication schedule and even multiple smart dispensers.</w:t>
      </w:r>
    </w:p>
    <w:p w14:paraId="02D47055" w14:textId="77777777" w:rsidR="002E5CD7" w:rsidRDefault="002E5CD7" w:rsidP="002E5CD7">
      <w:pPr>
        <w:rPr>
          <w:lang w:val="en-GB"/>
        </w:rPr>
      </w:pPr>
      <w:r>
        <w:rPr>
          <w:lang w:val="en-GB"/>
        </w:rPr>
        <w:t>The remaining of this paper is structured as follows. Section 2, introduces some previous works related to smart medicine dispensers. Section 3 describes the proposed system. Finally, Section 4 presents our conclusions and outlines some future work.</w:t>
      </w:r>
    </w:p>
    <w:p w14:paraId="2AE6278D" w14:textId="77777777" w:rsidR="00B05D6E" w:rsidRDefault="002E5CD7">
      <w:pPr>
        <w:pStyle w:val="Ttulo1"/>
        <w:rPr>
          <w:szCs w:val="20"/>
          <w:lang w:eastAsia="en-US"/>
        </w:rPr>
      </w:pPr>
      <w:r>
        <w:rPr>
          <w:lang w:val="en-GB" w:eastAsia="en-US"/>
        </w:rPr>
        <w:t>Related Work</w:t>
      </w:r>
    </w:p>
    <w:p w14:paraId="5A880851" w14:textId="77777777" w:rsidR="00B05D6E" w:rsidRPr="002E5CD7" w:rsidRDefault="002E5CD7">
      <w:pPr>
        <w:pStyle w:val="NoindentNormal"/>
        <w:rPr>
          <w:lang w:val="en-GB"/>
        </w:rPr>
      </w:pPr>
      <w:r>
        <w:rPr>
          <w:lang w:val="en-GB"/>
        </w:rPr>
        <w:t xml:space="preserve">IoT is a lifestyle transforming computing paradigm </w:t>
      </w:r>
      <w:r>
        <w:rPr>
          <w:lang w:val="en-GB"/>
        </w:rPr>
        <w:fldChar w:fldCharType="begin" w:fldLock="1"/>
      </w:r>
      <w:r>
        <w:rPr>
          <w:lang w:val="en-GB"/>
        </w:rPr>
        <w:instrText>ADDIN CSL_CITATION {"citationItems":[{"id":"ITEM-1","itemData":{"DOI":"10.1016/J.COMNET.2010.05.010","abstract":"This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author":[{"dropping-particle":"","family":"Atzori","given":"Luigi","non-dropping-particle":"","parse-names":false,"suffix":""},{"dropping-particle":"","family":"Iera","given":"Antonio","non-dropping-particle":"","parse-names":false,"suffix":""},{"dropping-particle":"","family":"Morabito","given":"Giacomo","non-dropping-particle":"","parse-names":false,"suffix":""}],"container-title":"Computer Networks","id":"ITEM-1","issue":"15","issued":{"date-parts":[["2010","10","28"]]},"page":"2787-2805","publisher":"Elsevier","title":"The Internet Of Things: A Survey","type":"article-journal","volume":"54"},"uris":["http://www.mendeley.com/documents/?uuid=75f5c2da-1e1f-39ef-a110-c1c2de5fa120"]}],"mendeley":{"formattedCitation":"[39]","plainTextFormattedCitation":"[39]","previouslyFormattedCitation":"[39]"},"properties":{"noteIndex":0},"schema":"https://github.com/citation-style-language/schema/raw/master/csl-citation.json"}</w:instrText>
      </w:r>
      <w:r>
        <w:rPr>
          <w:lang w:val="en-GB"/>
        </w:rPr>
        <w:fldChar w:fldCharType="separate"/>
      </w:r>
      <w:r>
        <w:rPr>
          <w:noProof/>
          <w:lang w:val="en-GB"/>
        </w:rPr>
        <w:t>[39]</w:t>
      </w:r>
      <w:r>
        <w:rPr>
          <w:lang w:val="en-GB"/>
        </w:rPr>
        <w:fldChar w:fldCharType="end"/>
      </w:r>
      <w:r>
        <w:rPr>
          <w:lang w:val="en-GB"/>
        </w:rPr>
        <w:t xml:space="preserve"> that can even lead to the fourth industrial revolution</w:t>
      </w:r>
      <w:r w:rsidR="00E34AD7" w:rsidRPr="002E5CD7">
        <w:rPr>
          <w:lang w:val="en-GB"/>
        </w:rPr>
        <w:t xml:space="preserve"> </w:t>
      </w:r>
      <w:r w:rsidR="00E34AD7" w:rsidRPr="004E7EA5">
        <w:rPr>
          <w:lang w:val="es-US"/>
        </w:rPr>
        <w:fldChar w:fldCharType="begin" w:fldLock="1"/>
      </w:r>
      <w:r w:rsidR="004079BA" w:rsidRPr="002E5CD7">
        <w:rPr>
          <w:lang w:val="en-GB"/>
        </w:rPr>
        <w:instrText>ADDIN CSL_CITATION {"citationItems":[{"id":"ITEM-1","itemData":{"DOI":"10.1007/978-3-319-57870-5_1","ISBN":"978-3-319-57870-5","abstract":"Industrial Revolution emerged many improvements in manufacturing and service systems. Because of remarkable and rapid changes appeared in manufacturing and information technology, synergy aroused from the integration of the advancements in information technology, services and manufacturing were realized. These advancements conduced to the increasing productivity both in service systems and manufacturing environment. In recent years, manufacturing companies and service systems have been faced substantial challenges due to the necessity in the coordination and connection of disruptive concepts such as communication and networking (Industrial In</w:instrText>
      </w:r>
      <w:r w:rsidR="004079BA">
        <w:rPr>
          <w:lang w:val="es-US"/>
        </w:rPr>
        <w:instrText>ternet), embedded systems (Cyber Physical Systems), adaptive robotics, cyber security, data analytics and artificial intelligence, and additive manufacturing. These advancements caused the extension of the developments in manufacturing and information technology, and these coordinated and communica-tive technologies are constituted to the term, Industry 4.0 which was first announced from German government as one of the key initiatives and highlights a new industrial revolution. As a result, Industry 4.0 indicates more productive systems; companies have been searching the right adaptation of this term. On the other hand, the achievement criteria and performance measurements of the transformation to Industry 4.0 are still uncertain. Additionally, a structured and systematic implementation roadmap is still not clear. Thus, in this study, the fundamental relevance between design principles and technologies is given and conceptual framework for Industry 4.0 is proposed concerning fundamentals of smart products and smart processes development.","author":[{"dropping-particle":"","family":"Salkin","given":"Ceren","non-dropping-particle":"","parse-names":false,"suffix":""},{"dropping-particle":"","family":"Oner","given":"Mahir","non-dropping-particle":"","parse-names":false,"suffix":""},{"dropping-particle":"","family":"Ustundag","given":"Alp","non-dropping-particle":"","parse-names":false,"suffix":""},{"dropping-particle":"","family":"Cevikcan","given":"Emre","non-dropping-particle":"","parse-names":false,"suffix":""}],"container-title":"Industry 4.0: Managing The Digital Transformation","editor":[{"dropping-particle":"","family":"Ustundag","given":"Alp","non-dropping-particle":"","parse-names":false,"suffix":""},{"dropping-particle":"","family":"Cevikcan","given":"Emre","non-dropping-particle":"","parse-names":false,"suffix":""}],"id":"ITEM-1","issued":{"date-parts":[["2018"]]},"page":"3-23","publisher":"Springer, Cham","title":"A Conceptual Framework for Industry 4.0","type":"chapter"},"uris":["http://www.mendeley.com/documents/?uuid=a5139908-bf9b-354d-9f3d-c588b77dfddb"]},{"id":"ITEM-2","itemData":{"DOI":"10.1109/ACCESS.2018.2884906","ISSN":"21693536","abstract":"The vision of Industry 4.0, otherwise known as the fourth industrial revolution, is the integration of massively deployed smart computing and network technologies in industrial production and manufacturing settings for the purposes of automation, reliability, and control, implicating the development of an Industrial Internet of Things (I-IoT). Specifically, I-IoT is devoted to adopting the IoT to enable the interconnection of anything, anywhere, and at any time in the manufacturing system context to improve the productivity, efficiency, safety, and intelligence. As an emerging technology, I-IoT has distinct properties and requirements that distinguish it from consumer IoT, including the unique types of smart devices incorporated, network technologies and quality-of-service requirements, and strict needs of command and control. To more clearly understand the complexities of I-IoT and its distinct needs and to present a unified assessment of the technology from a systems' perspective, in this paper, we comprehensively survey the body of existing research on I-IoT. Particularly, we first present the I-IoT architecture, I-IoT applications (i.e., factory automation and process automation), and their characteristics. We then consider existing research efforts from the three key system aspects of control, networking, and computing. Regarding control, we first categorize industrial control systems and then present recent and relevant research efforts. Next, considering networking, we propose a three-dimensional framework to explore the existing research space and investigate the adoption of some representative networking technologies, including 5G, machine-to-ma</w:instrText>
      </w:r>
      <w:r w:rsidR="004079BA" w:rsidRPr="002E5CD7">
        <w:rPr>
          <w:lang w:val="en-GB"/>
        </w:rPr>
        <w:instrText>chine communication, and software-defined networking. Similarly, concerning computing, we again propose a second three-dimensional framework that explores the problem space of computing in I-IoT and investigate the cloud, edge, and hybrid cloud and edge computing platforms. Finally, we outline particular challenges and future research needs in control, networking, and computing systems, as well as for the adoption of machine learning in an I-IoT context.","author":[{"dropping-particle":"","family":"Xu","given":"Hansong","non-dropping-particle":"","parse-names":false,"suffix":""},{"dropping-particle":"","family":"Yu","given":"Wei","non-dropping-particle":"","parse-names":false,"suffix":""},{"dropping-particle":"","family":"Griffith","given":"David","non-dropping-particle":"","parse-names":false,"suffix":""},{"dropping-particle":"","family":"Golmie","given":"Nada","non-dropping-particle":"","parse-names":false,"suffix":""}],"container-title":"IEEE Access","id":"ITEM-2","issued":{"date-parts":[["2018"]]},"page":"78238-78259","title":"A Survey On Industrial Internet Of Things: A Cyber-Physical Systems Perspective","type":"article","volume":"6"},"uris":["http://www.mendeley.com/documents/?uuid=ec603990-8e6e-3359-b312-18895c92594d"]}],"mendeley":{"formattedCitation":"[37], [38]","plainTextFormattedCitation":"[37], [38]","previouslyFormattedCitation":"[37], [38]"},"properties":{"noteIndex":0},"schema":"https://github.com/citation-style-language/schema/raw/master/csl-citation.json"}</w:instrText>
      </w:r>
      <w:r w:rsidR="00E34AD7" w:rsidRPr="004E7EA5">
        <w:rPr>
          <w:lang w:val="es-US"/>
        </w:rPr>
        <w:fldChar w:fldCharType="separate"/>
      </w:r>
      <w:r w:rsidR="001535A4" w:rsidRPr="002E5CD7">
        <w:rPr>
          <w:noProof/>
          <w:lang w:val="en-GB"/>
        </w:rPr>
        <w:t>[37][38]</w:t>
      </w:r>
      <w:r w:rsidR="00E34AD7" w:rsidRPr="004E7EA5">
        <w:rPr>
          <w:lang w:val="es-US"/>
        </w:rPr>
        <w:fldChar w:fldCharType="end"/>
      </w:r>
      <w:r w:rsidR="00E34AD7" w:rsidRPr="002E5CD7">
        <w:rPr>
          <w:lang w:val="en-GB"/>
        </w:rPr>
        <w:t xml:space="preserve">. </w:t>
      </w:r>
      <w:r>
        <w:rPr>
          <w:lang w:val="en-GB"/>
        </w:rPr>
        <w:t>Furthermore, IoT has been an opportunity for many researchers to propose smart systems to emit reminders to elderly people to assist them during their daily life.</w:t>
      </w:r>
    </w:p>
    <w:p w14:paraId="2FB3EFD5" w14:textId="77777777" w:rsidR="002E5CD7" w:rsidRDefault="002E5CD7" w:rsidP="002E5CD7">
      <w:pPr>
        <w:rPr>
          <w:lang w:val="en-GB"/>
        </w:rPr>
      </w:pPr>
      <w:r w:rsidRPr="00486554">
        <w:t>For instance,</w:t>
      </w:r>
      <w:r w:rsidRPr="004B4FB0">
        <w:rPr>
          <w:lang w:val="en-GB"/>
        </w:rPr>
        <w:t xml:space="preserve"> </w:t>
      </w:r>
      <w:r w:rsidRPr="004B4FB0">
        <w:rPr>
          <w:lang w:val="en-GB"/>
        </w:rPr>
        <w:fldChar w:fldCharType="begin" w:fldLock="1"/>
      </w:r>
      <w:r w:rsidRPr="004B4FB0">
        <w:rPr>
          <w:lang w:val="en-GB"/>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[22]","plainTextFormattedCitation":"[22]","previouslyFormattedCitation":"[22]"},"properties":{"noteIndex":0},"schema":"https://github.com/citation-style-language/schema/raw/master/csl-citation.json"}</w:instrText>
      </w:r>
      <w:r w:rsidRPr="004B4FB0">
        <w:rPr>
          <w:lang w:val="en-GB"/>
        </w:rPr>
        <w:fldChar w:fldCharType="separate"/>
      </w:r>
      <w:r w:rsidRPr="004B4FB0">
        <w:rPr>
          <w:noProof/>
          <w:lang w:val="en-GB"/>
        </w:rPr>
        <w:t>[22]</w:t>
      </w:r>
      <w:r w:rsidRPr="004B4FB0">
        <w:rPr>
          <w:lang w:val="en-GB"/>
        </w:rPr>
        <w:fldChar w:fldCharType="end"/>
      </w:r>
      <w:r w:rsidRPr="004B4FB0">
        <w:rPr>
          <w:lang w:val="en-GB"/>
        </w:rPr>
        <w:t xml:space="preserve"> </w:t>
      </w:r>
      <w:r>
        <w:rPr>
          <w:lang w:val="en-GB"/>
        </w:rPr>
        <w:t>proposes a prototype IoT system to offer light, sound and voice reminders to elderly people through a chair</w:t>
      </w:r>
      <w:r w:rsidRPr="00486554">
        <w:t>.</w:t>
      </w:r>
      <w:r>
        <w:t xml:space="preserve"> </w:t>
      </w:r>
      <w:r w:rsidRPr="00486554">
        <w:t xml:space="preserve">Another work with the same goal is presented in </w:t>
      </w:r>
      <w:r w:rsidRPr="004B4FB0">
        <w:rPr>
          <w:lang w:val="en-GB"/>
        </w:rPr>
        <w:fldChar w:fldCharType="begin" w:fldLock="1"/>
      </w:r>
      <w:r w:rsidRPr="00486554">
        <w:instrText>ADDIN CSL_CITATION {"citationItems":[{"id":"ITEM-1","itemData":{"ISSN":"1990-8644","abstract":"Over the years people tend to forget activities that take place every day, and particularly those ones that they do not carried out frequently. Forgetting activities is a common problem in various older adults. In the article it is analyzed how the Information and Communication Technologies can help elder people to manage this problem, but these people may not feel confident or comfortable to use a software application or a device. Therefore, we propose the use of common and ordinary objects to provide reminders that will allow preventing the forgetfulness of carrying out daily activities. As a first attempt, the current proposal consists of using a photo frame to provide these reminders. The developed prototype, using mobile devices, has been evaluated applying case study research. The results showed that the proposed idea was well received by the participants. Moreover, the participants suggested that other older adults could use our proposal to receive reminders easily and ubiquitously trying to prevent them from forgetting what they should/need/must do.","author":[{"dropping-particle":"","family":"Erazo","given":"Orlando","non-dropping-particle":"","parse-names":false,"suffix":""},{"dropping-particle":"","family":"Santana","given":"R.","non-dropping-particle":"","parse-names":false,"suffix":""},{"dropping-particle":"","family":"Guerrero-Ulloa","given":"Gleiston","non-dropping-particle":"","parse-names":false,"suffix":""}],"container-title":"4th IEEE Ecuador Technical Chapters Meeting","id":"ITEM-1","issue":"72","issued":{"date-parts":[["2019","1"]]},"number-of-pages":"34-38","title":"A Ubiquitous Photo Frame To Provide Reminders To Older Adults","type":"report","volume":"16"},"uris":["http://www.mendeley.com/documents/?uuid=52dc819b-2aa2-3770-992c-06b95d64caef"]}],"mendeley":{"formattedCitation":"[41]","plainTextFormattedCitation":"[41]","previouslyFormattedCitation":"[41]"},"properties":{"noteIndex":0},"schema":"https://github.com/citation-style-language/schema/raw/master/csl-citation.json"}</w:instrText>
      </w:r>
      <w:r w:rsidRPr="004B4FB0">
        <w:rPr>
          <w:lang w:val="en-GB"/>
        </w:rPr>
        <w:fldChar w:fldCharType="separate"/>
      </w:r>
      <w:r w:rsidRPr="00486554">
        <w:rPr>
          <w:noProof/>
        </w:rPr>
        <w:t>[41]</w:t>
      </w:r>
      <w:r w:rsidRPr="004B4FB0">
        <w:rPr>
          <w:lang w:val="en-GB"/>
        </w:rPr>
        <w:fldChar w:fldCharType="end"/>
      </w:r>
      <w:r w:rsidRPr="00486554">
        <w:t>, but using a photo frame to emit a set of reminders that are previou</w:t>
      </w:r>
      <w:r>
        <w:t>sly configured through a mobile application. In both cases, reminders are generic, that is, they do not have a specific</w:t>
      </w:r>
      <w:r>
        <w:rPr>
          <w:lang w:val="en-GB"/>
        </w:rPr>
        <w:t xml:space="preserve"> goal</w:t>
      </w:r>
      <w:r w:rsidRPr="004B4FB0">
        <w:rPr>
          <w:lang w:val="en-GB"/>
        </w:rPr>
        <w:t>.</w:t>
      </w:r>
    </w:p>
    <w:p w14:paraId="25048124" w14:textId="77777777" w:rsidR="002E5CD7" w:rsidRDefault="002E5CD7" w:rsidP="002E5CD7">
      <w:r>
        <w:rPr>
          <w:lang w:val="en-GB"/>
        </w:rPr>
        <w:t xml:space="preserve">Many other systems are specifically designed to deliver medication-related reminders. However, </w:t>
      </w:r>
      <w:r>
        <w:rPr>
          <w:lang w:val="en-GB"/>
        </w:rPr>
        <w:fldChar w:fldCharType="begin" w:fldLock="1"/>
      </w:r>
      <w:r>
        <w:rPr>
          <w:lang w:val="en-GB"/>
        </w:rPr>
        <w:instrText xml:space="preserve">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w:instrText>
      </w:r>
      <w:r>
        <w:instrText>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mendeley":{"formattedCitation":"[23]","plainTextFormattedCitation":"[23]","previouslyFormattedCitation":"[23]"},"properties":{"noteIndex":0},"schema":"https://github.com/citation-style-language/schema/raw/master/csl-citation.json"}</w:instrText>
      </w:r>
      <w:r>
        <w:rPr>
          <w:lang w:val="en-GB"/>
        </w:rPr>
        <w:fldChar w:fldCharType="separate"/>
      </w:r>
      <w:r>
        <w:rPr>
          <w:noProof/>
        </w:rPr>
        <w:t>[23]</w:t>
      </w:r>
      <w:r>
        <w:rPr>
          <w:lang w:val="en-GB"/>
        </w:rPr>
        <w:fldChar w:fldCharType="end"/>
      </w:r>
      <w:r>
        <w:rPr>
          <w:lang w:val="en-GB"/>
        </w:rPr>
        <w:t xml:space="preserve"> </w:t>
      </w:r>
      <w:r>
        <w:t>concludes in a comparison of some existing medicine dispensers that most of the existing proposals do not rely on an Internet connection (i.e., they do not allow remote operation) and do not have any user interaction.</w:t>
      </w:r>
    </w:p>
    <w:p w14:paraId="38DB15D9" w14:textId="77777777" w:rsidR="002E5CD7" w:rsidRPr="00104C7F" w:rsidRDefault="002E5CD7" w:rsidP="002E5CD7">
      <w:pPr>
        <w:rPr>
          <w:lang w:val="en-GB"/>
        </w:rPr>
      </w:pPr>
      <w:r w:rsidRPr="004F69FC">
        <w:t xml:space="preserve">A smart medicine flask that delivers reminders according the a </w:t>
      </w:r>
      <w:bookmarkStart w:id="8" w:name="OLE_LINK214"/>
      <w:bookmarkStart w:id="9" w:name="OLE_LINK215"/>
      <w:r w:rsidRPr="004F69FC">
        <w:t>pre</w:t>
      </w:r>
      <w:r w:rsidR="003C2E90">
        <w:t>-</w:t>
      </w:r>
      <w:r w:rsidRPr="004F69FC">
        <w:t>established</w:t>
      </w:r>
      <w:bookmarkEnd w:id="8"/>
      <w:bookmarkEnd w:id="9"/>
      <w:r w:rsidRPr="004F69FC">
        <w:t xml:space="preserve"> </w:t>
      </w:r>
      <w:r>
        <w:t>s</w:t>
      </w:r>
      <w:r w:rsidRPr="004F69FC">
        <w:t>chedule</w:t>
      </w:r>
      <w:r w:rsidRPr="002E5CD7">
        <w:t xml:space="preserve"> </w:t>
      </w:r>
      <w:r>
        <w:t xml:space="preserve">is </w:t>
      </w:r>
      <w:r w:rsidRPr="004F69FC">
        <w:t>present</w:t>
      </w:r>
      <w:r>
        <w:t xml:space="preserve">ed in </w:t>
      </w:r>
      <w:bookmarkStart w:id="10" w:name="OLE_LINK208"/>
      <w:r w:rsidRPr="004B4FB0">
        <w:rPr>
          <w:lang w:val="en-GB"/>
        </w:rPr>
        <w:fldChar w:fldCharType="begin" w:fldLock="1"/>
      </w:r>
      <w:r w:rsidRPr="004B4FB0">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w:instrText>
      </w:r>
      <w:r w:rsidRPr="004F69FC">
        <w:instrTex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[43]","plainTextFormattedCitation":"[43]","previouslyFormattedCitation":"[43]"},"properties":{"noteIndex":0},"schema":"https://github.com/citation-style-language/schema/raw/master/csl-citation.json"}</w:instrText>
      </w:r>
      <w:r w:rsidRPr="004B4FB0">
        <w:rPr>
          <w:lang w:val="en-GB"/>
        </w:rPr>
        <w:fldChar w:fldCharType="separate"/>
      </w:r>
      <w:r w:rsidRPr="004F69FC">
        <w:rPr>
          <w:noProof/>
        </w:rPr>
        <w:t>[43]</w:t>
      </w:r>
      <w:r w:rsidRPr="004B4FB0">
        <w:rPr>
          <w:lang w:val="en-GB"/>
        </w:rPr>
        <w:fldChar w:fldCharType="end"/>
      </w:r>
      <w:bookmarkEnd w:id="10"/>
      <w:r w:rsidRPr="004F69FC">
        <w:t xml:space="preserve">. </w:t>
      </w:r>
      <w:r>
        <w:t>A medicine dispenser that delivers medication intake reminders</w:t>
      </w:r>
      <w:r w:rsidRPr="002C5D6B">
        <w:t xml:space="preserve"> </w:t>
      </w:r>
      <w:r>
        <w:t>to</w:t>
      </w:r>
      <w:r w:rsidRPr="002C5D6B">
        <w:t xml:space="preserve"> smartphone</w:t>
      </w:r>
      <w:r>
        <w:t xml:space="preserve">s is proposed in </w:t>
      </w:r>
      <w:r w:rsidRPr="004B4FB0">
        <w:rPr>
          <w:lang w:val="en-GB"/>
        </w:rPr>
        <w:fldChar w:fldCharType="begin" w:fldLock="1"/>
      </w:r>
      <w:r w:rsidRPr="002C5D6B">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[31]","plainTextFormattedCitation":"[31]","previouslyFormattedCitation":"[31]"},"properties":{"noteIndex":0},"schema":"https://github.com/citation-style-language/schema/raw/master/csl-citation.json"}</w:instrText>
      </w:r>
      <w:r w:rsidRPr="004B4FB0">
        <w:rPr>
          <w:lang w:val="en-GB"/>
        </w:rPr>
        <w:fldChar w:fldCharType="separate"/>
      </w:r>
      <w:r w:rsidRPr="002C5D6B">
        <w:rPr>
          <w:noProof/>
        </w:rPr>
        <w:t>[31]</w:t>
      </w:r>
      <w:r w:rsidRPr="004B4FB0">
        <w:rPr>
          <w:lang w:val="en-GB"/>
        </w:rPr>
        <w:fldChar w:fldCharType="end"/>
      </w:r>
      <w:r w:rsidRPr="002C5D6B">
        <w:t xml:space="preserve">. </w:t>
      </w:r>
      <w:r>
        <w:t xml:space="preserve">Other proposals </w:t>
      </w:r>
      <w:r>
        <w:rPr>
          <w:lang w:val="en-GB"/>
        </w:rPr>
        <w:t>remind medical intakes through the dispenser using sounds</w:t>
      </w:r>
      <w:r w:rsidRPr="004B4FB0">
        <w:rPr>
          <w:lang w:val="en-GB"/>
        </w:rPr>
        <w:t xml:space="preserve"> </w:t>
      </w:r>
      <w:r w:rsidRPr="004B4FB0">
        <w:rPr>
          <w:lang w:val="en-GB"/>
        </w:rPr>
        <w:fldChar w:fldCharType="begin" w:fldLock="1"/>
      </w:r>
      <w:r w:rsidRPr="004B4FB0">
        <w:rPr>
          <w:lang w:val="en-GB"/>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[31]","plainTextFormattedCitation":"[31]","previouslyFormattedCitation":"[31]"},"properties":{"noteIndex":0},"schema":"https://github.com/citation-style-language/schema/raw/master/csl-citation.json"}</w:instrText>
      </w:r>
      <w:r w:rsidRPr="004B4FB0">
        <w:rPr>
          <w:lang w:val="en-GB"/>
        </w:rPr>
        <w:fldChar w:fldCharType="separate"/>
      </w:r>
      <w:r w:rsidRPr="004B4FB0">
        <w:rPr>
          <w:noProof/>
          <w:lang w:val="en-GB"/>
        </w:rPr>
        <w:t>[31]</w:t>
      </w:r>
      <w:r w:rsidRPr="004B4FB0">
        <w:rPr>
          <w:lang w:val="en-GB"/>
        </w:rPr>
        <w:fldChar w:fldCharType="end"/>
      </w:r>
      <w:r w:rsidRPr="004B4FB0">
        <w:rPr>
          <w:lang w:val="en-GB"/>
        </w:rPr>
        <w:fldChar w:fldCharType="begin" w:fldLock="1"/>
      </w:r>
      <w:r w:rsidRPr="004B4FB0">
        <w:rPr>
          <w:lang w:val="en-GB"/>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[32]","plainTextFormattedCitation":"[32]","previouslyFormattedCitation":"[32]"},"properties":{"noteIndex":0},"schema":"https://github.com/citation-style-language/schema/raw/master/csl-citation.json"}</w:instrText>
      </w:r>
      <w:r w:rsidRPr="004B4FB0">
        <w:rPr>
          <w:lang w:val="en-GB"/>
        </w:rPr>
        <w:fldChar w:fldCharType="separate"/>
      </w:r>
      <w:r w:rsidRPr="004B4FB0">
        <w:rPr>
          <w:noProof/>
          <w:lang w:val="en-GB"/>
        </w:rPr>
        <w:t>[32]</w:t>
      </w:r>
      <w:r w:rsidRPr="004B4FB0">
        <w:rPr>
          <w:lang w:val="en-GB"/>
        </w:rPr>
        <w:fldChar w:fldCharType="end"/>
      </w:r>
      <w:r w:rsidRPr="004B4FB0">
        <w:rPr>
          <w:lang w:val="en-GB"/>
        </w:rPr>
        <w:fldChar w:fldCharType="begin" w:fldLock="1"/>
      </w:r>
      <w:r w:rsidRPr="004B4FB0">
        <w:rPr>
          <w:lang w:val="en-GB"/>
        </w:rP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[42]","plainTextFormattedCitation":"[42]","previouslyFormattedCitation":"[42]"},"properties":{"noteIndex":0},"schema":"https://github.com/citation-style-language/schema/raw/master/csl-citation.json"}</w:instrText>
      </w:r>
      <w:r w:rsidRPr="004B4FB0">
        <w:rPr>
          <w:lang w:val="en-GB"/>
        </w:rPr>
        <w:fldChar w:fldCharType="separate"/>
      </w:r>
      <w:r w:rsidRPr="004B4FB0">
        <w:rPr>
          <w:noProof/>
          <w:lang w:val="en-GB"/>
        </w:rPr>
        <w:t>[42]</w:t>
      </w:r>
      <w:r w:rsidRPr="004B4FB0">
        <w:rPr>
          <w:lang w:val="en-GB"/>
        </w:rPr>
        <w:fldChar w:fldCharType="end"/>
      </w:r>
      <w:r w:rsidRPr="004B4FB0">
        <w:rPr>
          <w:lang w:val="en-GB"/>
        </w:rPr>
        <w:t xml:space="preserve">, </w:t>
      </w:r>
      <w:r>
        <w:rPr>
          <w:lang w:val="en-GB"/>
        </w:rPr>
        <w:t>lights</w:t>
      </w:r>
      <w:r w:rsidRPr="004B4FB0">
        <w:rPr>
          <w:lang w:val="en-GB"/>
        </w:rPr>
        <w:t xml:space="preserve"> </w:t>
      </w:r>
      <w:r w:rsidRPr="004B4FB0">
        <w:rPr>
          <w:lang w:val="en-GB"/>
        </w:rPr>
        <w:fldChar w:fldCharType="begin" w:fldLock="1"/>
      </w:r>
      <w:r w:rsidRPr="004B4FB0">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[35]","plainTextFormattedCitation":"[35]","previouslyFormattedCitation":"[35]"},"properties":{"noteIndex":0},"schema":"https://github.com/citation-style-language/schema/raw/master/csl-citation.json"}</w:instrText>
      </w:r>
      <w:r w:rsidRPr="004B4FB0">
        <w:rPr>
          <w:lang w:val="en-GB"/>
        </w:rPr>
        <w:fldChar w:fldCharType="separate"/>
      </w:r>
      <w:r w:rsidRPr="004B4FB0">
        <w:rPr>
          <w:noProof/>
          <w:lang w:val="en-GB"/>
        </w:rPr>
        <w:t>[35]</w:t>
      </w:r>
      <w:r w:rsidRPr="004B4FB0">
        <w:rPr>
          <w:lang w:val="en-GB"/>
        </w:rPr>
        <w:fldChar w:fldCharType="end"/>
      </w:r>
      <w:r w:rsidRPr="004B4FB0">
        <w:rPr>
          <w:lang w:val="en-GB"/>
        </w:rPr>
        <w:fldChar w:fldCharType="begin" w:fldLock="1"/>
      </w:r>
      <w:r w:rsidRPr="004B4FB0">
        <w:rPr>
          <w:lang w:val="en-GB"/>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[26]","plainTextFormattedCitation":"[26]","previouslyFormattedCitation":"[26]"},"properties":{"noteIndex":0},"schema":"https://github.com/citation-style-language/schema/raw/master/csl-citation.json"}</w:instrText>
      </w:r>
      <w:r w:rsidRPr="004B4FB0">
        <w:rPr>
          <w:lang w:val="en-GB"/>
        </w:rPr>
        <w:fldChar w:fldCharType="separate"/>
      </w:r>
      <w:r w:rsidRPr="004B4FB0">
        <w:rPr>
          <w:noProof/>
          <w:lang w:val="en-GB"/>
        </w:rPr>
        <w:t>[26]</w:t>
      </w:r>
      <w:r w:rsidRPr="004B4FB0">
        <w:rPr>
          <w:lang w:val="en-GB"/>
        </w:rPr>
        <w:fldChar w:fldCharType="end"/>
      </w:r>
      <w:r w:rsidRPr="004B4FB0">
        <w:rPr>
          <w:lang w:val="en-GB"/>
        </w:rPr>
        <w:t xml:space="preserve">, </w:t>
      </w:r>
      <w:r>
        <w:rPr>
          <w:lang w:val="en-GB"/>
        </w:rPr>
        <w:t>or both</w:t>
      </w:r>
      <w:r w:rsidRPr="004B4FB0">
        <w:rPr>
          <w:lang w:val="en-GB"/>
        </w:rPr>
        <w:t xml:space="preserve"> </w:t>
      </w:r>
      <w:r w:rsidRPr="004B4FB0">
        <w:rPr>
          <w:lang w:val="en-GB"/>
        </w:rPr>
        <w:fldChar w:fldCharType="begin" w:fldLock="1"/>
      </w:r>
      <w:r w:rsidRPr="004B4FB0">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[36]","plainTextFormattedCitation":"[36]","previouslyFormattedCitation":"[36]"},"properties":{"noteIndex":0},"schema":"https://github.com/citation-style-language/schema/raw/master/csl-citation.json"}</w:instrText>
      </w:r>
      <w:r w:rsidRPr="004B4FB0">
        <w:rPr>
          <w:lang w:val="en-GB"/>
        </w:rPr>
        <w:fldChar w:fldCharType="separate"/>
      </w:r>
      <w:r w:rsidRPr="004B4FB0">
        <w:rPr>
          <w:noProof/>
          <w:lang w:val="en-GB"/>
        </w:rPr>
        <w:t>[36]</w:t>
      </w:r>
      <w:r w:rsidRPr="004B4FB0">
        <w:rPr>
          <w:lang w:val="en-GB"/>
        </w:rPr>
        <w:fldChar w:fldCharType="end"/>
      </w:r>
      <w:r w:rsidRPr="004B4FB0">
        <w:rPr>
          <w:lang w:val="en-GB"/>
        </w:rPr>
        <w:fldChar w:fldCharType="begin" w:fldLock="1"/>
      </w:r>
      <w:r w:rsidRPr="004B4FB0">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[43]","plainTextFormattedCitation":"[43]","previouslyFormattedCitation":"[43]"},"properties":{"noteIndex":0},"schema":"https://github.com/citation-style-language/schema/raw/master/csl-citation.json"}</w:instrText>
      </w:r>
      <w:r w:rsidRPr="004B4FB0">
        <w:rPr>
          <w:lang w:val="en-GB"/>
        </w:rPr>
        <w:fldChar w:fldCharType="separate"/>
      </w:r>
      <w:r w:rsidRPr="004B4FB0">
        <w:rPr>
          <w:noProof/>
          <w:lang w:val="en-GB"/>
        </w:rPr>
        <w:t>[43]</w:t>
      </w:r>
      <w:r w:rsidRPr="004B4FB0">
        <w:rPr>
          <w:lang w:val="en-GB"/>
        </w:rPr>
        <w:fldChar w:fldCharType="end"/>
      </w:r>
      <w:r w:rsidRPr="004B4FB0">
        <w:rPr>
          <w:lang w:val="en-GB"/>
        </w:rPr>
        <w:t xml:space="preserve">. </w:t>
      </w:r>
      <w:r>
        <w:rPr>
          <w:lang w:val="en-GB"/>
        </w:rPr>
        <w:t>The smart dispensers proposed in</w:t>
      </w:r>
      <w:r w:rsidRPr="004B4FB0">
        <w:rPr>
          <w:lang w:val="en-GB"/>
        </w:rPr>
        <w:t xml:space="preserve"> </w:t>
      </w:r>
      <w:r w:rsidRPr="004B4FB0">
        <w:rPr>
          <w:lang w:val="en-GB"/>
        </w:rPr>
        <w:fldChar w:fldCharType="begin" w:fldLock="1"/>
      </w:r>
      <w:r w:rsidRPr="004B4FB0">
        <w:rPr>
          <w:lang w:val="en-GB"/>
        </w:rP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[24]","plainTextFormattedCitation":"[24]","previouslyFormattedCitation":"[24]"},"properties":{"noteIndex":0},"schema":"https://github.com/citation-style-language/schema/raw/master/csl-citation.json"}</w:instrText>
      </w:r>
      <w:r w:rsidRPr="004B4FB0">
        <w:rPr>
          <w:lang w:val="en-GB"/>
        </w:rPr>
        <w:fldChar w:fldCharType="separate"/>
      </w:r>
      <w:r w:rsidRPr="004B4FB0">
        <w:rPr>
          <w:noProof/>
          <w:lang w:val="en-GB"/>
        </w:rPr>
        <w:t>[24]</w:t>
      </w:r>
      <w:r w:rsidRPr="004B4FB0">
        <w:rPr>
          <w:lang w:val="en-GB"/>
        </w:rPr>
        <w:fldChar w:fldCharType="end"/>
      </w:r>
      <w:r>
        <w:rPr>
          <w:lang w:val="en-GB"/>
        </w:rPr>
        <w:t xml:space="preserve">, </w:t>
      </w:r>
      <w:r w:rsidRPr="004B4FB0">
        <w:rPr>
          <w:lang w:val="en-GB"/>
        </w:rPr>
        <w:fldChar w:fldCharType="begin" w:fldLock="1"/>
      </w:r>
      <w:r w:rsidRPr="004B4FB0">
        <w:rPr>
          <w:lang w:val="en-GB"/>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[26]","plainTextFormattedCitation":"[26]","previouslyFormattedCitation":"[26]"},"properties":{"noteIndex":0},"schema":"https://github.com/citation-style-language/schema/raw/master/csl-citation.json"}</w:instrText>
      </w:r>
      <w:r w:rsidRPr="004B4FB0">
        <w:rPr>
          <w:lang w:val="en-GB"/>
        </w:rPr>
        <w:fldChar w:fldCharType="separate"/>
      </w:r>
      <w:r w:rsidRPr="004B4FB0">
        <w:rPr>
          <w:noProof/>
          <w:lang w:val="en-GB"/>
        </w:rPr>
        <w:t>[26]</w:t>
      </w:r>
      <w:r w:rsidRPr="004B4FB0">
        <w:rPr>
          <w:lang w:val="en-GB"/>
        </w:rPr>
        <w:fldChar w:fldCharType="end"/>
      </w:r>
      <w:r>
        <w:rPr>
          <w:lang w:val="en-GB"/>
        </w:rPr>
        <w:t xml:space="preserve">, </w:t>
      </w:r>
      <w:r w:rsidRPr="004B4FB0">
        <w:rPr>
          <w:lang w:val="en-GB"/>
        </w:rPr>
        <w:fldChar w:fldCharType="begin" w:fldLock="1"/>
      </w:r>
      <w:r w:rsidRPr="004B4FB0">
        <w:rPr>
          <w:lang w:val="en-GB"/>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[31]","plainTextFormattedCitation":"[31]","previouslyFormattedCitation":"[31]"},"properties":{"noteIndex":0},"schema":"https://github.com/citation-style-language/schema/raw/master/csl-citation.json"}</w:instrText>
      </w:r>
      <w:r w:rsidRPr="004B4FB0">
        <w:rPr>
          <w:lang w:val="en-GB"/>
        </w:rPr>
        <w:fldChar w:fldCharType="separate"/>
      </w:r>
      <w:r w:rsidRPr="004B4FB0">
        <w:rPr>
          <w:noProof/>
          <w:lang w:val="en-GB"/>
        </w:rPr>
        <w:t>[31]</w:t>
      </w:r>
      <w:r w:rsidRPr="004B4FB0">
        <w:rPr>
          <w:lang w:val="en-GB"/>
        </w:rPr>
        <w:fldChar w:fldCharType="end"/>
      </w:r>
      <w:r w:rsidRPr="004B4FB0">
        <w:rPr>
          <w:lang w:val="en-GB"/>
        </w:rPr>
        <w:t xml:space="preserve">, </w:t>
      </w:r>
      <w:r w:rsidRPr="004B4FB0">
        <w:rPr>
          <w:lang w:val="en-GB"/>
        </w:rPr>
        <w:fldChar w:fldCharType="begin" w:fldLock="1"/>
      </w:r>
      <w:r w:rsidRPr="004B4FB0">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[33]","plainTextFormattedCitation":"[33]","previouslyFormattedCitation":"[33]"},"properties":{"noteIndex":0},"schema":"https://github.com/citation-style-language/schema/raw/master/csl-citation.json"}</w:instrText>
      </w:r>
      <w:r w:rsidRPr="004B4FB0">
        <w:rPr>
          <w:lang w:val="en-GB"/>
        </w:rPr>
        <w:fldChar w:fldCharType="separate"/>
      </w:r>
      <w:r w:rsidRPr="004B4FB0">
        <w:rPr>
          <w:noProof/>
          <w:lang w:val="en-GB"/>
        </w:rPr>
        <w:t>[33]</w:t>
      </w:r>
      <w:r w:rsidRPr="004B4FB0">
        <w:rPr>
          <w:lang w:val="en-GB"/>
        </w:rPr>
        <w:fldChar w:fldCharType="end"/>
      </w:r>
      <w:r w:rsidRPr="004B4FB0">
        <w:rPr>
          <w:lang w:val="en-GB"/>
        </w:rPr>
        <w:t xml:space="preserve">, </w:t>
      </w:r>
      <w:r w:rsidRPr="004B4FB0">
        <w:rPr>
          <w:lang w:val="en-GB"/>
        </w:rPr>
        <w:fldChar w:fldCharType="begin" w:fldLock="1"/>
      </w:r>
      <w:r w:rsidRPr="004B4FB0">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[36]","plainTextFormattedCitation":"[36]","previouslyFormattedCitation":"[36]"},"properties":{"noteIndex":0},"schema":"https://github.com/citation-style-language/schema/raw/master/csl-citation.json"}</w:instrText>
      </w:r>
      <w:r w:rsidRPr="004B4FB0">
        <w:rPr>
          <w:lang w:val="en-GB"/>
        </w:rPr>
        <w:fldChar w:fldCharType="separate"/>
      </w:r>
      <w:r w:rsidRPr="004B4FB0">
        <w:rPr>
          <w:noProof/>
          <w:lang w:val="en-GB"/>
        </w:rPr>
        <w:t>[36]</w:t>
      </w:r>
      <w:r w:rsidRPr="004B4FB0">
        <w:rPr>
          <w:lang w:val="en-GB"/>
        </w:rPr>
        <w:fldChar w:fldCharType="end"/>
      </w:r>
      <w:r w:rsidRPr="004B4FB0">
        <w:rPr>
          <w:lang w:val="en-GB"/>
        </w:rPr>
        <w:t xml:space="preserve"> </w:t>
      </w:r>
      <w:r>
        <w:rPr>
          <w:lang w:val="en-GB"/>
        </w:rPr>
        <w:t>and</w:t>
      </w:r>
      <w:r w:rsidRPr="004B4FB0">
        <w:rPr>
          <w:lang w:val="en-GB"/>
        </w:rPr>
        <w:t xml:space="preserve"> </w:t>
      </w:r>
      <w:r w:rsidRPr="004B4FB0">
        <w:rPr>
          <w:lang w:val="en-GB"/>
        </w:rPr>
        <w:fldChar w:fldCharType="begin" w:fldLock="1"/>
      </w:r>
      <w:r w:rsidRPr="004B4FB0">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[43]","plainTextFormattedCitation":"[43]","previouslyFormattedCitation":"[43]"},"properties":{"noteIndex":0},"schema":"https://github.com/citation-style-language/schema/raw/master/csl-citation.json"}</w:instrText>
      </w:r>
      <w:r w:rsidRPr="004B4FB0">
        <w:rPr>
          <w:lang w:val="en-GB"/>
        </w:rPr>
        <w:fldChar w:fldCharType="separate"/>
      </w:r>
      <w:r w:rsidRPr="004B4FB0">
        <w:rPr>
          <w:noProof/>
          <w:lang w:val="en-GB"/>
        </w:rPr>
        <w:t>[43]</w:t>
      </w:r>
      <w:r w:rsidRPr="004B4FB0">
        <w:rPr>
          <w:lang w:val="en-GB"/>
        </w:rPr>
        <w:fldChar w:fldCharType="end"/>
      </w:r>
      <w:r w:rsidRPr="004B4FB0">
        <w:rPr>
          <w:lang w:val="en-GB"/>
        </w:rPr>
        <w:t xml:space="preserve"> </w:t>
      </w:r>
      <w:r>
        <w:rPr>
          <w:lang w:val="en-GB"/>
        </w:rPr>
        <w:t>do not</w:t>
      </w:r>
      <w:r w:rsidRPr="004B4FB0">
        <w:rPr>
          <w:lang w:val="en-GB"/>
        </w:rPr>
        <w:t xml:space="preserve"> implement</w:t>
      </w:r>
      <w:r>
        <w:rPr>
          <w:lang w:val="en-GB"/>
        </w:rPr>
        <w:t xml:space="preserve"> person detection to know if the patient is physically close to the dispenser</w:t>
      </w:r>
      <w:r w:rsidRPr="004B4FB0">
        <w:rPr>
          <w:lang w:val="en-GB"/>
        </w:rPr>
        <w:t xml:space="preserve">. </w:t>
      </w:r>
      <w:r w:rsidRPr="00541A6D">
        <w:t xml:space="preserve">In </w:t>
      </w:r>
      <w:r w:rsidRPr="004B4FB0">
        <w:rPr>
          <w:lang w:val="en-GB"/>
        </w:rPr>
        <w:fldChar w:fldCharType="begin" w:fldLock="1"/>
      </w:r>
      <w:r w:rsidRPr="00541A6D">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[32]","plainTextFormattedCitation":"[32]","previouslyFormattedCitation":"[32]"},"properties":{"noteIndex":0},"schema":"https://github.com/citation-style-language/schema/raw/master/csl-citation.json"}</w:instrText>
      </w:r>
      <w:r w:rsidRPr="004B4FB0">
        <w:rPr>
          <w:lang w:val="en-GB"/>
        </w:rPr>
        <w:fldChar w:fldCharType="separate"/>
      </w:r>
      <w:r w:rsidRPr="00541A6D">
        <w:rPr>
          <w:noProof/>
        </w:rPr>
        <w:t>[32]</w:t>
      </w:r>
      <w:r w:rsidRPr="004B4FB0">
        <w:rPr>
          <w:lang w:val="en-GB"/>
        </w:rPr>
        <w:fldChar w:fldCharType="end"/>
      </w:r>
      <w:r w:rsidRPr="00541A6D">
        <w:t xml:space="preserve">, patient presence is detected using infrared, and in </w:t>
      </w:r>
      <w:r w:rsidRPr="004B4FB0">
        <w:rPr>
          <w:lang w:val="en-GB"/>
        </w:rPr>
        <w:fldChar w:fldCharType="begin" w:fldLock="1"/>
      </w:r>
      <w:r w:rsidRPr="00541A6D">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w:instrText>
      </w:r>
      <w:r w:rsidRPr="004B4FB0">
        <w:rPr>
          <w:lang w:val="en-GB"/>
        </w:rPr>
        <w:instrText>:"8"},"uris":["http://www.mendeley.com/documents/?uuid=1827eb40-25b7-33f3-8052-9c4089c1fa30"]}],"mendeley":{"formattedCitation":"[34]","plainTextFormattedCitation":"[34]","previouslyFormattedCitation":"[34]"},"properties":{"noteIndex":0},"schema":"https://github.com/citation-style-language/schema/raw/master/csl-citation.json"}</w:instrText>
      </w:r>
      <w:r w:rsidRPr="004B4FB0">
        <w:rPr>
          <w:lang w:val="en-GB"/>
        </w:rPr>
        <w:fldChar w:fldCharType="separate"/>
      </w:r>
      <w:r w:rsidRPr="004B4FB0">
        <w:rPr>
          <w:noProof/>
          <w:lang w:val="en-GB"/>
        </w:rPr>
        <w:t>[34]</w:t>
      </w:r>
      <w:r w:rsidRPr="004B4FB0">
        <w:rPr>
          <w:lang w:val="en-GB"/>
        </w:rPr>
        <w:fldChar w:fldCharType="end"/>
      </w:r>
      <w:r w:rsidRPr="004B4FB0">
        <w:rPr>
          <w:lang w:val="en-GB"/>
        </w:rPr>
        <w:t xml:space="preserve"> </w:t>
      </w:r>
      <w:r>
        <w:rPr>
          <w:lang w:val="en-GB"/>
        </w:rPr>
        <w:t>and</w:t>
      </w:r>
      <w:r w:rsidRPr="004B4FB0">
        <w:rPr>
          <w:lang w:val="en-GB"/>
        </w:rPr>
        <w:t xml:space="preserve"> </w:t>
      </w:r>
      <w:r w:rsidRPr="004B4FB0">
        <w:rPr>
          <w:lang w:val="en-GB"/>
        </w:rPr>
        <w:fldChar w:fldCharType="begin" w:fldLock="1"/>
      </w:r>
      <w:r w:rsidRPr="004B4FB0">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[35]","plainTextFormattedCitation":"[35]","previouslyFormattedCitation":"[35]"},"properties":{"noteIndex":0},"schema":"https://github.com/citation-style-language/schema/raw/master/csl-citation.json"}</w:instrText>
      </w:r>
      <w:r w:rsidRPr="004B4FB0">
        <w:rPr>
          <w:lang w:val="en-GB"/>
        </w:rPr>
        <w:fldChar w:fldCharType="separate"/>
      </w:r>
      <w:r w:rsidRPr="004B4FB0">
        <w:rPr>
          <w:noProof/>
          <w:lang w:val="en-GB"/>
        </w:rPr>
        <w:t>[35]</w:t>
      </w:r>
      <w:r w:rsidRPr="004B4FB0">
        <w:rPr>
          <w:lang w:val="en-GB"/>
        </w:rPr>
        <w:fldChar w:fldCharType="end"/>
      </w:r>
      <w:r w:rsidRPr="004B4FB0">
        <w:rPr>
          <w:lang w:val="en-GB"/>
        </w:rPr>
        <w:t xml:space="preserve"> </w:t>
      </w:r>
      <w:r>
        <w:rPr>
          <w:lang w:val="en-GB"/>
        </w:rPr>
        <w:t>using</w:t>
      </w:r>
      <w:r w:rsidRPr="004B4FB0">
        <w:rPr>
          <w:lang w:val="en-GB"/>
        </w:rPr>
        <w:t xml:space="preserve"> </w:t>
      </w:r>
      <w:r>
        <w:rPr>
          <w:lang w:val="en-GB"/>
        </w:rPr>
        <w:t>ultrasounds</w:t>
      </w:r>
      <w:r w:rsidRPr="004B4FB0">
        <w:rPr>
          <w:lang w:val="en-GB"/>
        </w:rPr>
        <w:t xml:space="preserve">. </w:t>
      </w:r>
      <w:r>
        <w:rPr>
          <w:lang w:val="en-GB"/>
        </w:rPr>
        <w:t>On the other hand</w:t>
      </w:r>
      <w:r w:rsidRPr="004B4FB0">
        <w:rPr>
          <w:lang w:val="en-GB"/>
        </w:rPr>
        <w:t xml:space="preserve">, </w:t>
      </w:r>
      <w:r w:rsidRPr="004B4FB0">
        <w:rPr>
          <w:lang w:val="en-GB"/>
        </w:rPr>
        <w:fldChar w:fldCharType="begin" w:fldLock="1"/>
      </w:r>
      <w:r w:rsidRPr="004B4FB0">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System","type":"paper-conference"},"uris":["http://www.mendeley.com/documents/?uuid=2880de85-c772-4cb8-939c-d5d86fa5ff56"]},{"id":"ITEM-2","itemData":{"DOI":"10.1109/ISS1.2019.8907996","ISBN":"9781538677995","abstract":"Now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2019","id":"ITEM-2","issued":{"date-parts":[["2019","2"]]},"page":"565-569","title":"An intelligent medical box remotely controlled by doctor","type":"paper-conference"},"uris":["http://www.mendeley.com/documents/?uuid=bf98becd-95f8-474f-a13f-7cb3d86b34dd"]}],"mendeley":{"formattedCitation":"[24], [33]","plainTextFormattedCitation":"[24], [33]","previouslyFormattedCitation":"[24], [33]"},"properties":{"noteIndex":0},"schema":"https://github.com/citation-style-language/schema/raw/master/csl-citation.json"}</w:instrText>
      </w:r>
      <w:r w:rsidRPr="004B4FB0">
        <w:rPr>
          <w:lang w:val="en-GB"/>
        </w:rPr>
        <w:fldChar w:fldCharType="separate"/>
      </w:r>
      <w:r w:rsidRPr="004B4FB0">
        <w:rPr>
          <w:noProof/>
          <w:lang w:val="en-GB"/>
        </w:rPr>
        <w:t>[24]</w:t>
      </w:r>
      <w:r>
        <w:rPr>
          <w:noProof/>
          <w:lang w:val="en-GB"/>
        </w:rPr>
        <w:t xml:space="preserve"> and</w:t>
      </w:r>
      <w:r w:rsidRPr="004B4FB0">
        <w:rPr>
          <w:noProof/>
          <w:lang w:val="en-GB"/>
        </w:rPr>
        <w:t xml:space="preserve"> [33]</w:t>
      </w:r>
      <w:r w:rsidRPr="004B4FB0">
        <w:rPr>
          <w:lang w:val="en-GB"/>
        </w:rPr>
        <w:fldChar w:fldCharType="end"/>
      </w:r>
      <w:r w:rsidRPr="004B4FB0">
        <w:rPr>
          <w:lang w:val="en-GB"/>
        </w:rPr>
        <w:t xml:space="preserve"> </w:t>
      </w:r>
      <w:r>
        <w:rPr>
          <w:lang w:val="en-GB"/>
        </w:rPr>
        <w:t xml:space="preserve">are designed to detect vital signs of the patient, do not emit reminders, but they notify the caregivers whether the patient has really removed the medication from the dispenser or not. </w:t>
      </w:r>
    </w:p>
    <w:p w14:paraId="47E20285" w14:textId="77777777" w:rsidR="003C2E90" w:rsidRPr="004B4FB0" w:rsidRDefault="003C2E90" w:rsidP="003C2E90">
      <w:pPr>
        <w:rPr>
          <w:lang w:val="en-GB"/>
        </w:rPr>
      </w:pPr>
      <w:r w:rsidRPr="00944837">
        <w:lastRenderedPageBreak/>
        <w:t xml:space="preserve">The dispenser proposed in </w:t>
      </w:r>
      <w:r w:rsidRPr="004B4FB0">
        <w:rPr>
          <w:lang w:val="en-GB"/>
        </w:rPr>
        <w:fldChar w:fldCharType="begin" w:fldLock="1"/>
      </w:r>
      <w:r w:rsidRPr="00944837">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[34]","plainTextFormattedCitation":"[34]","previouslyFormattedCitation":"[34]"},"properties":{"noteIndex":0},"schema":"https://github.com/citation-style-language/schema/raw/master/csl-citation.json"}</w:instrText>
      </w:r>
      <w:r w:rsidRPr="004B4FB0">
        <w:rPr>
          <w:lang w:val="en-GB"/>
        </w:rPr>
        <w:fldChar w:fldCharType="separate"/>
      </w:r>
      <w:r w:rsidRPr="00944837">
        <w:rPr>
          <w:noProof/>
        </w:rPr>
        <w:t>[34]</w:t>
      </w:r>
      <w:r w:rsidRPr="004B4FB0">
        <w:rPr>
          <w:lang w:val="en-GB"/>
        </w:rPr>
        <w:fldChar w:fldCharType="end"/>
      </w:r>
      <w:r w:rsidRPr="00944837">
        <w:t xml:space="preserve"> is oriented towards autonomous people, since the patient itself must specify the medication and intake schedule, and the patient </w:t>
      </w:r>
      <w:r>
        <w:t>is responsible of</w:t>
      </w:r>
      <w:r w:rsidRPr="00944837">
        <w:t xml:space="preserve"> be</w:t>
      </w:r>
      <w:r>
        <w:t>ing</w:t>
      </w:r>
      <w:r w:rsidRPr="00944837">
        <w:t xml:space="preserve"> close to the dispenser at the right timing.</w:t>
      </w:r>
    </w:p>
    <w:p w14:paraId="4487763E" w14:textId="77777777" w:rsidR="003C2E90" w:rsidRDefault="003C2E90" w:rsidP="003C2E90">
      <w:pPr>
        <w:rPr>
          <w:lang w:val="en-GB"/>
        </w:rPr>
      </w:pPr>
      <w:r w:rsidRPr="00944837">
        <w:t xml:space="preserve">Other works do not guarantee if </w:t>
      </w:r>
      <w:r>
        <w:t>it is the correct</w:t>
      </w:r>
      <w:r w:rsidRPr="00944837">
        <w:t xml:space="preserve"> patient </w:t>
      </w:r>
      <w:r>
        <w:t xml:space="preserve">who </w:t>
      </w:r>
      <w:r w:rsidRPr="00944837">
        <w:t>really removes the m</w:t>
      </w:r>
      <w:r>
        <w:t>edication from the dispenser</w:t>
      </w:r>
      <w:r w:rsidRPr="00944837">
        <w:t xml:space="preserve">. </w:t>
      </w:r>
      <w:r w:rsidRPr="00E538FA">
        <w:t xml:space="preserve">In </w:t>
      </w:r>
      <w:r w:rsidRPr="004B4FB0">
        <w:rPr>
          <w:lang w:val="en-GB"/>
        </w:rPr>
        <w:fldChar w:fldCharType="begin" w:fldLock="1"/>
      </w:r>
      <w:r w:rsidRPr="00E538FA">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dispenser","type":"paper-conference"},"uris":["http://www.mendeley.com/documents/?uuid=194d545e-e55d-480d-b7b4-385de2e8e1b6"]},{"id":"ITEM-2","itemData":{"DOI":"10.1109/ViTECoN.2019.8899719","ISBN":"9781538693537","abstract":"IoT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2019","id":"ITEM-2","issued":{"date-parts":[["2019"]]},"page":"1-3","title":"Medical Dispense System Using IoT","type":"paper-conference"},"uris":["http://www.mendeley.com/documents/?uuid=1bb59b22-d39b-471b-80f8-903e158870fb"]}],"mendeley":{"formattedCitation":"[32], [35]","plainTextFormattedCitation":"[32], [35]","previouslyFormattedCitation":"[32], [35]"},"properties":{"noteIndex":0},"schema":"https://github.com/citation-style-language/schema/raw/master/csl-citation.json"}</w:instrText>
      </w:r>
      <w:r w:rsidRPr="004B4FB0">
        <w:rPr>
          <w:lang w:val="en-GB"/>
        </w:rPr>
        <w:fldChar w:fldCharType="separate"/>
      </w:r>
      <w:r w:rsidRPr="00E538FA">
        <w:rPr>
          <w:noProof/>
        </w:rPr>
        <w:t>[32] and [35]</w:t>
      </w:r>
      <w:r w:rsidRPr="004B4FB0">
        <w:rPr>
          <w:lang w:val="en-GB"/>
        </w:rPr>
        <w:fldChar w:fldCharType="end"/>
      </w:r>
      <w:r>
        <w:rPr>
          <w:lang w:val="en-GB"/>
        </w:rPr>
        <w:t xml:space="preserve">, the medication can be removed by any person who is close to the dispenser at the right time. Other works, like </w:t>
      </w:r>
      <w:r w:rsidRPr="004B4FB0">
        <w:rPr>
          <w:lang w:val="en-GB"/>
        </w:rPr>
        <w:fldChar w:fldCharType="begin" w:fldLock="1"/>
      </w:r>
      <w:r w:rsidRPr="004B4FB0">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[33]","plainTextFormattedCitation":"[33]","previouslyFormattedCitation":"[33]"},"properties":{"noteIndex":0},"schema":"https://github.com/citation-style-language/schema/raw/master/csl-citation.json"}</w:instrText>
      </w:r>
      <w:r w:rsidRPr="004B4FB0">
        <w:rPr>
          <w:lang w:val="en-GB"/>
        </w:rPr>
        <w:fldChar w:fldCharType="separate"/>
      </w:r>
      <w:r w:rsidRPr="004B4FB0">
        <w:rPr>
          <w:noProof/>
          <w:lang w:val="en-GB"/>
        </w:rPr>
        <w:t>[33]</w:t>
      </w:r>
      <w:r w:rsidRPr="004B4FB0">
        <w:rPr>
          <w:lang w:val="en-GB"/>
        </w:rPr>
        <w:fldChar w:fldCharType="end"/>
      </w:r>
      <w:r w:rsidRPr="004B4FB0">
        <w:rPr>
          <w:lang w:val="en-GB"/>
        </w:rPr>
        <w:fldChar w:fldCharType="begin" w:fldLock="1"/>
      </w:r>
      <w:r w:rsidRPr="004B4FB0">
        <w:rPr>
          <w:lang w:val="en-GB"/>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[34]","plainTextFormattedCitation":"[34]","previouslyFormattedCitation":"[34]"},"properties":{"noteIndex":0},"schema":"https://github.com/citation-style-language/schema/raw/master/csl-citation.json"}</w:instrText>
      </w:r>
      <w:r w:rsidRPr="004B4FB0">
        <w:rPr>
          <w:lang w:val="en-GB"/>
        </w:rPr>
        <w:fldChar w:fldCharType="separate"/>
      </w:r>
      <w:r w:rsidRPr="004B4FB0">
        <w:rPr>
          <w:noProof/>
          <w:lang w:val="en-GB"/>
        </w:rPr>
        <w:t>[34]</w:t>
      </w:r>
      <w:r w:rsidRPr="004B4FB0">
        <w:rPr>
          <w:lang w:val="en-GB"/>
        </w:rPr>
        <w:fldChar w:fldCharType="end"/>
      </w:r>
      <w:r w:rsidRPr="004B4FB0">
        <w:rPr>
          <w:lang w:val="en-GB"/>
        </w:rPr>
        <w:fldChar w:fldCharType="begin" w:fldLock="1"/>
      </w:r>
      <w:r w:rsidRPr="004B4FB0">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[36]","plainTextFormattedCitation":"[36]","previouslyFormattedCitation":"[36]"},"properties":{"noteIndex":0},"schema":"https://github.com/citation-style-language/schema/raw/master/csl-citation.json"}</w:instrText>
      </w:r>
      <w:r w:rsidRPr="004B4FB0">
        <w:rPr>
          <w:lang w:val="en-GB"/>
        </w:rPr>
        <w:fldChar w:fldCharType="separate"/>
      </w:r>
      <w:r w:rsidRPr="004B4FB0">
        <w:rPr>
          <w:noProof/>
          <w:lang w:val="en-GB"/>
        </w:rPr>
        <w:t>[36]</w:t>
      </w:r>
      <w:r w:rsidRPr="004B4FB0">
        <w:rPr>
          <w:lang w:val="en-GB"/>
        </w:rPr>
        <w:fldChar w:fldCharType="end"/>
      </w:r>
      <w:r>
        <w:rPr>
          <w:lang w:val="en-GB"/>
        </w:rPr>
        <w:t xml:space="preserve">, try to identify the user, but the proposed mechanisms are easy to overcome. In </w:t>
      </w:r>
      <w:r w:rsidRPr="004B4FB0">
        <w:rPr>
          <w:lang w:val="en-GB"/>
        </w:rPr>
        <w:fldChar w:fldCharType="begin" w:fldLock="1"/>
      </w:r>
      <w:r w:rsidRPr="00E538FA">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[24]","plainTextFormattedCitation":"[24]","previouslyFormattedCitation":"[24]"},"properties":{"noteIndex":0},"schema":"https://github.com/citation-style-language/schema/raw/master/csl-citation.json"}</w:instrText>
      </w:r>
      <w:r w:rsidRPr="004B4FB0">
        <w:rPr>
          <w:lang w:val="en-GB"/>
        </w:rPr>
        <w:fldChar w:fldCharType="separate"/>
      </w:r>
      <w:r w:rsidRPr="00E538FA">
        <w:rPr>
          <w:noProof/>
        </w:rPr>
        <w:t>[24]</w:t>
      </w:r>
      <w:r w:rsidRPr="004B4FB0">
        <w:rPr>
          <w:lang w:val="en-GB"/>
        </w:rPr>
        <w:fldChar w:fldCharType="end"/>
      </w:r>
      <w:r>
        <w:rPr>
          <w:lang w:val="en-GB"/>
        </w:rPr>
        <w:t>, fingerprint detection is used to identify the patient, but it requires that the person has enough skills and abilities to operate the system.</w:t>
      </w:r>
    </w:p>
    <w:p w14:paraId="1BCFFEC5" w14:textId="77777777" w:rsidR="003C2E90" w:rsidRPr="002963B5" w:rsidRDefault="003C2E90" w:rsidP="003C2E90">
      <w:r>
        <w:rPr>
          <w:lang w:val="en-GB"/>
        </w:rPr>
        <w:t>Previous works have motivated us to propose a new smart medicine dispenser that is able to deliver notifications to both elderly people and caregivers, automatically provide the right medication at a pre-established schedule, ensures user authentication and is easy to operate. A smartphone application will complement the dispenser operation by allowing remote notifications and its configuration and management.</w:t>
      </w:r>
    </w:p>
    <w:p w14:paraId="156D81AB" w14:textId="77777777" w:rsidR="00E34AD7" w:rsidRDefault="00274F9B" w:rsidP="00C1537C">
      <w:pPr>
        <w:pStyle w:val="Ttulo1"/>
        <w:rPr>
          <w:szCs w:val="20"/>
          <w:lang w:eastAsia="en-US"/>
        </w:rPr>
      </w:pPr>
      <w:bookmarkStart w:id="11" w:name="OLE_LINK3"/>
      <w:bookmarkStart w:id="12" w:name="OLE_LINK4"/>
      <w:bookmarkStart w:id="13" w:name="_Hlk38434549"/>
      <w:r>
        <w:rPr>
          <w:lang w:eastAsia="en-US"/>
        </w:rPr>
        <w:t xml:space="preserve">Features of </w:t>
      </w:r>
      <w:r w:rsidR="00C04AFC">
        <w:rPr>
          <w:lang w:eastAsia="en-US"/>
        </w:rPr>
        <w:t xml:space="preserve">the </w:t>
      </w:r>
      <w:r w:rsidR="00CC6E42">
        <w:rPr>
          <w:lang w:eastAsia="en-US"/>
        </w:rPr>
        <w:t>Proposed System</w:t>
      </w:r>
      <w:bookmarkEnd w:id="11"/>
      <w:bookmarkEnd w:id="12"/>
    </w:p>
    <w:bookmarkEnd w:id="13"/>
    <w:p w14:paraId="25143625" w14:textId="77777777" w:rsidR="00C65650" w:rsidRPr="00C65650" w:rsidRDefault="004F440E" w:rsidP="00E34AD7">
      <w:pPr>
        <w:pStyle w:val="NoindentNormal"/>
        <w:rPr>
          <w:lang w:val="en-GB"/>
        </w:rPr>
      </w:pPr>
      <w:r w:rsidRPr="004F440E">
        <w:rPr>
          <w:lang w:val="en-GB"/>
        </w:rPr>
        <w:t xml:space="preserve">The system we propose is </w:t>
      </w:r>
      <w:del w:id="14" w:author="Carlos Rodriguez Dominguez" w:date="2020-04-26T12:20:00Z">
        <w:r w:rsidRPr="004F440E" w:rsidDel="00BB383A">
          <w:rPr>
            <w:lang w:val="en-GB"/>
          </w:rPr>
          <w:delText>made up</w:delText>
        </w:r>
      </w:del>
      <w:ins w:id="15" w:author="Carlos Rodriguez Dominguez" w:date="2020-04-26T12:20:00Z">
        <w:r w:rsidR="00BB383A">
          <w:rPr>
            <w:lang w:val="en-GB"/>
          </w:rPr>
          <w:t>composed</w:t>
        </w:r>
      </w:ins>
      <w:r w:rsidRPr="004F440E">
        <w:rPr>
          <w:lang w:val="en-GB"/>
        </w:rPr>
        <w:t xml:space="preserve"> of a network of sensors and actuators with a gateway implemented in a Raspberry Pi B </w:t>
      </w:r>
      <w:r w:rsidR="00C65650">
        <w:rPr>
          <w:lang w:val="en-GB"/>
        </w:rPr>
        <w:t>single-</w:t>
      </w:r>
      <w:r w:rsidRPr="004F440E">
        <w:rPr>
          <w:lang w:val="en-GB"/>
        </w:rPr>
        <w:t xml:space="preserve">board computer. </w:t>
      </w:r>
      <w:del w:id="16" w:author="Carlos Rodriguez Dominguez" w:date="2020-04-26T12:21:00Z">
        <w:r w:rsidR="00C65650" w:rsidRPr="00C65650" w:rsidDel="00BB383A">
          <w:rPr>
            <w:lang w:val="en-GB"/>
          </w:rPr>
          <w:delText>All t</w:delText>
        </w:r>
      </w:del>
      <w:ins w:id="17" w:author="Carlos Rodriguez Dominguez" w:date="2020-04-26T12:21:00Z">
        <w:r w:rsidR="00BB383A">
          <w:rPr>
            <w:lang w:val="en-GB"/>
          </w:rPr>
          <w:t>T</w:t>
        </w:r>
      </w:ins>
      <w:r w:rsidR="00C65650" w:rsidRPr="00C65650">
        <w:rPr>
          <w:lang w:val="en-GB"/>
        </w:rPr>
        <w:t>h</w:t>
      </w:r>
      <w:ins w:id="18" w:author="Carlos Rodriguez Dominguez" w:date="2020-04-26T12:20:00Z">
        <w:r w:rsidR="00BB383A">
          <w:rPr>
            <w:lang w:val="en-GB"/>
          </w:rPr>
          <w:t>ese</w:t>
        </w:r>
      </w:ins>
      <w:ins w:id="19" w:author="Carlos Rodriguez Dominguez" w:date="2020-04-26T12:21:00Z">
        <w:r w:rsidR="00BB383A">
          <w:rPr>
            <w:lang w:val="en-GB"/>
          </w:rPr>
          <w:t xml:space="preserve"> hardware components con</w:t>
        </w:r>
      </w:ins>
      <w:del w:id="20" w:author="Carlos Rodriguez Dominguez" w:date="2020-04-26T12:20:00Z">
        <w:r w:rsidR="00C65650" w:rsidRPr="00C65650" w:rsidDel="00BB383A">
          <w:rPr>
            <w:lang w:val="en-GB"/>
          </w:rPr>
          <w:delText>is</w:delText>
        </w:r>
      </w:del>
      <w:del w:id="21" w:author="Carlos Rodriguez Dominguez" w:date="2020-04-26T12:21:00Z">
        <w:r w:rsidR="00C65650" w:rsidRPr="00C65650" w:rsidDel="00BB383A">
          <w:rPr>
            <w:lang w:val="en-GB"/>
          </w:rPr>
          <w:delText xml:space="preserve"> </w:delText>
        </w:r>
      </w:del>
      <w:r w:rsidR="00C65650" w:rsidRPr="00C65650">
        <w:rPr>
          <w:lang w:val="en-GB"/>
        </w:rPr>
        <w:t>form</w:t>
      </w:r>
      <w:del w:id="22" w:author="Carlos Rodriguez Dominguez" w:date="2020-04-26T12:21:00Z">
        <w:r w:rsidR="00C65650" w:rsidRPr="00C65650" w:rsidDel="00BB383A">
          <w:rPr>
            <w:lang w:val="en-GB"/>
          </w:rPr>
          <w:delText>s</w:delText>
        </w:r>
      </w:del>
      <w:r w:rsidR="00C65650" w:rsidRPr="00C65650">
        <w:rPr>
          <w:lang w:val="en-GB"/>
        </w:rPr>
        <w:t xml:space="preserve"> a </w:t>
      </w:r>
      <w:commentRangeStart w:id="23"/>
      <w:r w:rsidR="00C65650" w:rsidRPr="00C65650">
        <w:rPr>
          <w:lang w:val="en-GB"/>
        </w:rPr>
        <w:t>wireless sensor network</w:t>
      </w:r>
      <w:commentRangeEnd w:id="23"/>
      <w:r w:rsidR="00175F4F">
        <w:rPr>
          <w:rStyle w:val="Refdecomentario"/>
        </w:rPr>
        <w:commentReference w:id="23"/>
      </w:r>
      <w:r w:rsidR="00C65650" w:rsidRPr="00C65650">
        <w:rPr>
          <w:lang w:val="en-GB"/>
        </w:rPr>
        <w:t xml:space="preserve"> </w:t>
      </w:r>
      <w:r w:rsidR="00E34AD7" w:rsidRPr="00BC17AB">
        <w:rPr>
          <w:lang w:val="en-GB"/>
        </w:rPr>
        <w:t xml:space="preserve">(WSN) </w:t>
      </w:r>
      <w:r w:rsidR="00E34AD7">
        <w:rPr>
          <w:lang w:val="es-US"/>
        </w:rPr>
        <w:fldChar w:fldCharType="begin" w:fldLock="1"/>
      </w:r>
      <w:r w:rsidR="00CF0E4E" w:rsidRPr="00BC17AB">
        <w:rPr>
          <w:lang w:val="en-GB"/>
        </w:rPr>
        <w:instrText>ADDIN CSL_CITATION {"citationItems":[{"id":"ITEM-1","itemData":{"DOI":"10.1088/1757-899X/518/5/052022","ISBN":"*****************","ISSN":"1757899X","abstract":"In the last decade the healthcare monitoring schemes have drawn significant considerations of the researchers. With over a decennary concerning muscular lookup or improvement, wireless sensor network science has been rising as much an achievable solution in imitation of numerous revolutionary applications. In that paper, we outline a Wi-Fi sensor network blueprint as we bear advanced the usage of open-source hardware platforms, Arduino yet Raspberry Pi. The scheme is affordable yet very scalable each of phrases of the kind over sensors or the range concerning sensor nodes, who makes it pleasant applicable because of a large choice about functions associated to environmental monitoring. Whole plan construction then the diagram concerning hardware or software elements are offered into specifics in this paper. Some sample outgiving or excuse results are also to show the usefulness over the dictation toughness Moreover working with the intelligent backend scheme construction this scheme can too offer instant physician information in situation if emergency situation occurs without doctors near the side. The outcome of the study offers a present medical care through whole hospital, and the recently invented tag may bring an important change to typical health care process chiefly in patient care.","author":[{"dropping-particle":"","family":"Mohsin Alabassby","given":"Bahaa Faiz Noory","non-dropping-particle":"","parse-names":false,"suffix":""},{"dropping-particle":"","family":"Mahdi","given":"Jinan Fadhil","non-dropping-particle":"","parse-names":false,"suffix":""},{"dropping-particle":"","family":"Kadhim","given":"Mohammed Aboud","non-dropping-particle":"","parse-names":false,"suffix":""}],"collection-title":"IOP Conference Series-Materials Science and Engineering","container-title":"IOP Conference Series: Materials Science and Engineering","id":"ITEM-1","issue":"5","issued":{"date-parts":[["2019"]]},"title":"Design and Implementation WSN Based on Raspberry Pi for Medical Application","type":"chapter","volume":"518"},"uris":["http://www.mendeley.com/documents/?uuid=27b80138-4a19-4e2e-a6c4-33afe305e16b"]},{"id":"ITEM-2","itemData":{"DOI":"10.1007/978-3-030-05532-5_4","ISBN":"9783030055318","ISSN":"18650929","abstract":"The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w:instrText>
      </w:r>
      <w:r w:rsidR="00CF0E4E" w:rsidRPr="00BB383A">
        <w:instrText>.</w:instrText>
      </w:r>
      <w:r w:rsidR="00CF0E4E">
        <w:rPr>
          <w:lang w:val="es-US"/>
        </w:rPr>
        <w:instrText>),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Sánchez","given":"M.;","non-dropping-particle":"","parse-names":false,"suffix":""}],"id":"ITEM-2","issued":{"date-parts":[["2019","8","29"]]},"page":"41-55","publisher":"Springer, Cham","title":"IoT-Based System to Help Care for Dependent Elderly","type":"paper-conference","volume":"895"},"uris":["http://www.mendeley.com/documents/?uuid=18b2db8a-e9b5-3c44-a296-dd133c0e04fa"]},{"id":"ITEM-3","itemData":{"DOI":"10.1109/ICSSIT.2018.8748601","ISBN":"9781538658734","abstract":"Health related problems are becoming the major issue in today's world , every other person seems to be undergoing mor</w:instrText>
      </w:r>
      <w:r w:rsidR="00CF0E4E" w:rsidRPr="00C65650">
        <w:rPr>
          <w:lang w:val="en-GB"/>
        </w:rPr>
        <w:instrText>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2018","id":"ITEM-3","issued":{"date-parts":[["2018"]]},"page":"410-414","title":"Smart medicine dispenser","type":"paper-conference"},"uris":["http://www.mendeley.com/documents/?uuid=194d545e-e55d-480d-b7b4-385de2e8e1b6"]}],"mendeley":{"formattedCitation":"[19], [32], [45]","plainTextFormattedCitation":"[19], [32], [45]","previouslyFormattedCitation":"[19], [32], [45], [46]"},"properties":{"noteIndex":0},"schema":"https://github.com/citation-style-language/schema/raw/master/csl-citation.json"}</w:instrText>
      </w:r>
      <w:r w:rsidR="00E34AD7">
        <w:rPr>
          <w:lang w:val="es-US"/>
        </w:rPr>
        <w:fldChar w:fldCharType="separate"/>
      </w:r>
      <w:r w:rsidR="00CF0E4E" w:rsidRPr="00C65650">
        <w:rPr>
          <w:noProof/>
          <w:lang w:val="en-GB"/>
        </w:rPr>
        <w:t>[19][32][45]</w:t>
      </w:r>
      <w:r w:rsidR="00E34AD7">
        <w:rPr>
          <w:lang w:val="es-US"/>
        </w:rPr>
        <w:fldChar w:fldCharType="end"/>
      </w:r>
      <w:r w:rsidR="00C65650" w:rsidRPr="00C65650">
        <w:rPr>
          <w:lang w:val="en-GB"/>
        </w:rPr>
        <w:t>, which</w:t>
      </w:r>
      <w:bookmarkStart w:id="24" w:name="OLE_LINK507"/>
      <w:r w:rsidR="00C65650" w:rsidRPr="00C65650">
        <w:rPr>
          <w:lang w:val="en-GB"/>
        </w:rPr>
        <w:t xml:space="preserve"> is integrated with a mobile application that allows the system data management and that provides an </w:t>
      </w:r>
      <w:r w:rsidR="00C65650">
        <w:rPr>
          <w:lang w:val="en-GB"/>
        </w:rPr>
        <w:t xml:space="preserve">intuitive </w:t>
      </w:r>
      <w:r w:rsidR="00C65650" w:rsidRPr="00C65650">
        <w:rPr>
          <w:lang w:val="en-GB"/>
        </w:rPr>
        <w:t xml:space="preserve">interface </w:t>
      </w:r>
      <w:r w:rsidR="00C65650">
        <w:rPr>
          <w:lang w:val="en-GB"/>
        </w:rPr>
        <w:t xml:space="preserve">to be used by the </w:t>
      </w:r>
      <w:r w:rsidR="00C65650" w:rsidRPr="00C65650">
        <w:rPr>
          <w:lang w:val="en-GB"/>
        </w:rPr>
        <w:t>end users</w:t>
      </w:r>
      <w:r w:rsidR="00AC67C7">
        <w:rPr>
          <w:lang w:val="en-GB"/>
        </w:rPr>
        <w:t>, i.e. the patients</w:t>
      </w:r>
      <w:r w:rsidR="00C65650">
        <w:rPr>
          <w:lang w:val="en-GB"/>
        </w:rPr>
        <w:t xml:space="preserve"> and/or their care</w:t>
      </w:r>
      <w:r w:rsidR="00AC67C7">
        <w:rPr>
          <w:lang w:val="en-GB"/>
        </w:rPr>
        <w:t>give</w:t>
      </w:r>
      <w:r w:rsidR="00C65650">
        <w:rPr>
          <w:lang w:val="en-GB"/>
        </w:rPr>
        <w:t>rs</w:t>
      </w:r>
      <w:r w:rsidR="00C65650" w:rsidRPr="00C65650">
        <w:rPr>
          <w:lang w:val="en-GB"/>
        </w:rPr>
        <w:t>.</w:t>
      </w:r>
      <w:del w:id="25" w:author="Carlos Rodriguez Dominguez" w:date="2020-04-26T12:21:00Z">
        <w:r w:rsidR="00C65650" w:rsidRPr="00C65650" w:rsidDel="00BB383A">
          <w:rPr>
            <w:lang w:val="en-GB"/>
          </w:rPr>
          <w:delText xml:space="preserve"> </w:delText>
        </w:r>
      </w:del>
      <w:bookmarkEnd w:id="24"/>
    </w:p>
    <w:p w14:paraId="136DE5B0" w14:textId="77777777" w:rsidR="004079BA" w:rsidRPr="00DA2150" w:rsidRDefault="00F220CE" w:rsidP="004079BA">
      <w:pPr>
        <w:rPr>
          <w:lang w:val="en-GB"/>
        </w:rPr>
      </w:pPr>
      <w:r w:rsidRPr="00F220CE">
        <w:rPr>
          <w:lang w:val="en-GB"/>
        </w:rPr>
        <w:t>To develop th</w:t>
      </w:r>
      <w:r>
        <w:rPr>
          <w:lang w:val="en-GB"/>
        </w:rPr>
        <w:t xml:space="preserve">is </w:t>
      </w:r>
      <w:r w:rsidRPr="00F220CE">
        <w:rPr>
          <w:lang w:val="en-GB"/>
        </w:rPr>
        <w:t>system</w:t>
      </w:r>
      <w:r>
        <w:rPr>
          <w:lang w:val="en-GB"/>
        </w:rPr>
        <w:t xml:space="preserve">, we have </w:t>
      </w:r>
      <w:r w:rsidRPr="00F220CE">
        <w:rPr>
          <w:lang w:val="en-GB"/>
        </w:rPr>
        <w:t xml:space="preserve">followed the Test-Driven Development Methodology for IoT-based Systems </w:t>
      </w:r>
      <w:r w:rsidR="004079BA" w:rsidRPr="00F220CE">
        <w:rPr>
          <w:lang w:val="en-GB"/>
        </w:rPr>
        <w:t xml:space="preserve">(TDDM4IoTS) </w:t>
      </w:r>
      <w:r w:rsidR="004079BA">
        <w:rPr>
          <w:lang w:val="es-US"/>
        </w:rPr>
        <w:fldChar w:fldCharType="begin" w:fldLock="1"/>
      </w:r>
      <w:r w:rsidR="00CF0E4E" w:rsidRPr="00F220CE">
        <w:rPr>
          <w:lang w:val="en-GB"/>
        </w:rPr>
        <w:instrText>ADDIN CSL_CITATION {"citationItems":[{"id":"ITEM-1","itemData":{"DOI":"10.1007/978-3-030-42517-3_4","ISBN":"9783030425166","ISSN":"18650937","abstract":"This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w:instrText>
      </w:r>
      <w:r w:rsidR="00CF0E4E" w:rsidRPr="00DA2150">
        <w:rPr>
          <w:lang w:val="en-GB"/>
        </w:rPr>
        <w:instrText>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41-55","publisher":"Springer","publisher-place":"Quito","title":"TDDM4IoTS: A Test-Driven Development Methodology for Internet of Things (IoT)-Based Systems","type":"paper-conference","volume":"1193 CCIS"},"uris":["http://www.mendeley.com/documents/?uuid=6d658228-7672-3146-ad79-9b626c1b061a"]}],"mendeley":{"formattedCitation":"[21]","plainTextFormattedCitation":"[21]","previouslyFormattedCitation":"[21]"},"properties":{"noteInde</w:instrText>
      </w:r>
      <w:r w:rsidR="00CF0E4E" w:rsidRPr="00BB383A">
        <w:rPr>
          <w:rPrChange w:id="26" w:author="Carlos Rodriguez Dominguez" w:date="2020-04-26T12:21:00Z">
            <w:rPr>
              <w:lang w:val="es-US"/>
            </w:rPr>
          </w:rPrChange>
        </w:rPr>
        <w:instrText>x":0},"schema":"https://github.com/citation-style-language/schema/raw/master/csl-citation.json"}</w:instrText>
      </w:r>
      <w:r w:rsidR="004079BA">
        <w:rPr>
          <w:lang w:val="es-US"/>
        </w:rPr>
        <w:fldChar w:fldCharType="separate"/>
      </w:r>
      <w:r w:rsidR="004079BA" w:rsidRPr="00BB383A">
        <w:rPr>
          <w:noProof/>
          <w:rPrChange w:id="27" w:author="Carlos Rodriguez Dominguez" w:date="2020-04-26T12:21:00Z">
            <w:rPr>
              <w:noProof/>
              <w:lang w:val="es-US"/>
            </w:rPr>
          </w:rPrChange>
        </w:rPr>
        <w:t>[21]</w:t>
      </w:r>
      <w:r w:rsidR="004079BA">
        <w:rPr>
          <w:lang w:val="es-US"/>
        </w:rPr>
        <w:fldChar w:fldCharType="end"/>
      </w:r>
      <w:r w:rsidR="007D0B21" w:rsidRPr="00BB383A">
        <w:rPr>
          <w:rPrChange w:id="28" w:author="Carlos Rodriguez Dominguez" w:date="2020-04-26T12:21:00Z">
            <w:rPr>
              <w:lang w:val="es-US"/>
            </w:rPr>
          </w:rPrChange>
        </w:rPr>
        <w:t xml:space="preserve">. </w:t>
      </w:r>
      <w:r w:rsidR="00175F4F" w:rsidRPr="00175F4F">
        <w:rPr>
          <w:lang w:val="en-GB"/>
        </w:rPr>
        <w:t xml:space="preserve">As </w:t>
      </w:r>
      <w:ins w:id="29" w:author="Carlos Rodriguez Dominguez" w:date="2020-04-26T12:21:00Z">
        <w:r w:rsidR="00BB383A">
          <w:rPr>
            <w:lang w:val="en-GB"/>
          </w:rPr>
          <w:t xml:space="preserve">a </w:t>
        </w:r>
      </w:ins>
      <w:r w:rsidR="00175F4F" w:rsidRPr="00175F4F">
        <w:rPr>
          <w:lang w:val="en-GB"/>
        </w:rPr>
        <w:t>proof of concept</w:t>
      </w:r>
      <w:r w:rsidR="00175F4F">
        <w:rPr>
          <w:lang w:val="en-GB"/>
        </w:rPr>
        <w:t>,</w:t>
      </w:r>
      <w:r w:rsidR="00175F4F" w:rsidRPr="00175F4F">
        <w:rPr>
          <w:lang w:val="en-GB"/>
        </w:rPr>
        <w:t xml:space="preserve"> we have </w:t>
      </w:r>
      <w:r w:rsidR="00175F4F">
        <w:rPr>
          <w:lang w:val="en-GB"/>
        </w:rPr>
        <w:t>developed</w:t>
      </w:r>
      <w:r w:rsidR="00175F4F" w:rsidRPr="00175F4F">
        <w:rPr>
          <w:lang w:val="en-GB"/>
        </w:rPr>
        <w:t xml:space="preserve"> a first prototype of the system</w:t>
      </w:r>
      <w:r w:rsidR="00175F4F">
        <w:rPr>
          <w:lang w:val="en-GB"/>
        </w:rPr>
        <w:t>,</w:t>
      </w:r>
      <w:r w:rsidR="00175F4F" w:rsidRPr="00175F4F">
        <w:rPr>
          <w:lang w:val="en-GB"/>
        </w:rPr>
        <w:t xml:space="preserve"> which we are currently evaluating with a real patient who is undergoing medical treatment for diabetes.</w:t>
      </w:r>
      <w:r w:rsidR="00175F4F">
        <w:rPr>
          <w:lang w:val="en-GB"/>
        </w:rPr>
        <w:t xml:space="preserve"> </w:t>
      </w:r>
      <w:r w:rsidR="00175F4F" w:rsidRPr="00175F4F">
        <w:rPr>
          <w:lang w:val="en-GB"/>
        </w:rPr>
        <w:t xml:space="preserve">This person must take the medications shown in </w:t>
      </w:r>
      <w:r w:rsidR="00175F4F" w:rsidRPr="00175F4F">
        <w:rPr>
          <w:bCs/>
          <w:lang w:val="es-US"/>
        </w:rPr>
        <w:fldChar w:fldCharType="begin"/>
      </w:r>
      <w:r w:rsidR="00175F4F" w:rsidRPr="00175F4F">
        <w:rPr>
          <w:bCs/>
          <w:lang w:val="en-GB"/>
        </w:rPr>
        <w:instrText xml:space="preserve"> REF _Ref38133693 \h  \* MERGEFORMAT </w:instrText>
      </w:r>
      <w:r w:rsidR="00175F4F" w:rsidRPr="00175F4F">
        <w:rPr>
          <w:bCs/>
          <w:lang w:val="es-US"/>
        </w:rPr>
      </w:r>
      <w:r w:rsidR="00175F4F" w:rsidRPr="00175F4F">
        <w:rPr>
          <w:bCs/>
          <w:lang w:val="es-US"/>
        </w:rPr>
        <w:fldChar w:fldCharType="separate"/>
      </w:r>
      <w:r w:rsidR="00175F4F" w:rsidRPr="00175F4F">
        <w:rPr>
          <w:bCs/>
          <w:lang w:val="en-GB"/>
        </w:rPr>
        <w:t xml:space="preserve">Table </w:t>
      </w:r>
      <w:r w:rsidR="00175F4F" w:rsidRPr="00175F4F">
        <w:rPr>
          <w:bCs/>
          <w:noProof/>
          <w:lang w:val="en-GB"/>
        </w:rPr>
        <w:t>1</w:t>
      </w:r>
      <w:r w:rsidR="00175F4F" w:rsidRPr="00175F4F">
        <w:rPr>
          <w:bCs/>
          <w:lang w:val="es-US"/>
        </w:rPr>
        <w:fldChar w:fldCharType="end"/>
      </w:r>
      <w:r w:rsidR="00175F4F" w:rsidRPr="00175F4F">
        <w:rPr>
          <w:bCs/>
          <w:lang w:val="en-GB"/>
        </w:rPr>
        <w:t>,</w:t>
      </w:r>
      <w:r w:rsidR="00175F4F" w:rsidRPr="00175F4F">
        <w:rPr>
          <w:lang w:val="en-GB"/>
        </w:rPr>
        <w:t xml:space="preserve"> which also details the doses and time</w:t>
      </w:r>
      <w:r w:rsidR="00175F4F">
        <w:rPr>
          <w:lang w:val="en-GB"/>
        </w:rPr>
        <w:t>table in which</w:t>
      </w:r>
      <w:r w:rsidR="00175F4F" w:rsidRPr="00175F4F">
        <w:rPr>
          <w:lang w:val="en-GB"/>
        </w:rPr>
        <w:t xml:space="preserve"> </w:t>
      </w:r>
      <w:r w:rsidR="00175F4F">
        <w:rPr>
          <w:lang w:val="en-GB"/>
        </w:rPr>
        <w:t xml:space="preserve">she has to </w:t>
      </w:r>
      <w:r w:rsidR="00175F4F" w:rsidRPr="00175F4F">
        <w:rPr>
          <w:lang w:val="en-GB"/>
        </w:rPr>
        <w:t>take</w:t>
      </w:r>
      <w:r w:rsidR="00AC67C7">
        <w:rPr>
          <w:lang w:val="en-GB"/>
        </w:rPr>
        <w:t xml:space="preserve"> them</w:t>
      </w:r>
      <w:r w:rsidR="00175F4F" w:rsidRPr="00175F4F">
        <w:rPr>
          <w:lang w:val="en-GB"/>
        </w:rPr>
        <w:t>.</w:t>
      </w:r>
      <w:r w:rsidR="00175F4F">
        <w:rPr>
          <w:lang w:val="en-GB"/>
        </w:rPr>
        <w:t xml:space="preserve"> </w:t>
      </w:r>
    </w:p>
    <w:p w14:paraId="7A1145E9" w14:textId="77777777" w:rsidR="00D53CF4" w:rsidRPr="00AC67C7" w:rsidRDefault="00D53CF4" w:rsidP="00D53CF4">
      <w:pPr>
        <w:pStyle w:val="Descripcin"/>
        <w:jc w:val="center"/>
        <w:rPr>
          <w:i/>
          <w:iCs/>
          <w:lang w:val="en-GB"/>
        </w:rPr>
      </w:pPr>
      <w:bookmarkStart w:id="30" w:name="_Ref38133693"/>
      <w:bookmarkStart w:id="31" w:name="_Ref38133686"/>
      <w:r w:rsidRPr="00AC67C7">
        <w:rPr>
          <w:b/>
          <w:bCs/>
          <w:lang w:val="en-GB"/>
        </w:rPr>
        <w:t xml:space="preserve">Table </w:t>
      </w:r>
      <w:r w:rsidRPr="00AC67C7">
        <w:rPr>
          <w:b/>
          <w:bCs/>
          <w:i/>
          <w:iCs/>
          <w:lang w:val="en-GB"/>
        </w:rPr>
        <w:fldChar w:fldCharType="begin"/>
      </w:r>
      <w:r w:rsidRPr="00AC67C7">
        <w:rPr>
          <w:b/>
          <w:bCs/>
          <w:lang w:val="en-GB"/>
        </w:rPr>
        <w:instrText xml:space="preserve"> SEQ Table \* ARABIC </w:instrText>
      </w:r>
      <w:r w:rsidRPr="00AC67C7">
        <w:rPr>
          <w:b/>
          <w:bCs/>
          <w:i/>
          <w:iCs/>
          <w:lang w:val="en-GB"/>
        </w:rPr>
        <w:fldChar w:fldCharType="separate"/>
      </w:r>
      <w:r w:rsidRPr="00AC67C7">
        <w:rPr>
          <w:b/>
          <w:bCs/>
          <w:noProof/>
          <w:lang w:val="en-GB"/>
        </w:rPr>
        <w:t>1</w:t>
      </w:r>
      <w:r w:rsidRPr="00AC67C7">
        <w:rPr>
          <w:b/>
          <w:bCs/>
          <w:i/>
          <w:iCs/>
          <w:lang w:val="en-GB"/>
        </w:rPr>
        <w:fldChar w:fldCharType="end"/>
      </w:r>
      <w:bookmarkEnd w:id="30"/>
      <w:r w:rsidRPr="00AC67C7">
        <w:rPr>
          <w:lang w:val="en-GB"/>
        </w:rPr>
        <w:t xml:space="preserve">. </w:t>
      </w:r>
      <w:bookmarkEnd w:id="31"/>
      <w:r w:rsidR="00175F4F" w:rsidRPr="00AC67C7">
        <w:rPr>
          <w:lang w:val="en-GB"/>
        </w:rPr>
        <w:t>Patient treatment medications.</w:t>
      </w:r>
    </w:p>
    <w:tbl>
      <w:tblPr>
        <w:tblStyle w:val="Tablaconcuadrcula3-nfasis51"/>
        <w:tblW w:w="4056" w:type="pct"/>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58"/>
        <w:gridCol w:w="2143"/>
      </w:tblGrid>
      <w:tr w:rsidR="00253EF5" w:rsidRPr="00AC67C7" w14:paraId="4E517666" w14:textId="77777777" w:rsidTr="00253EF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78" w:type="dxa"/>
            <w:tcBorders>
              <w:top w:val="single" w:sz="4" w:space="0" w:color="auto"/>
              <w:bottom w:val="single" w:sz="4" w:space="0" w:color="auto"/>
            </w:tcBorders>
            <w:shd w:val="clear" w:color="auto" w:fill="auto"/>
          </w:tcPr>
          <w:p w14:paraId="03B3E599" w14:textId="77777777" w:rsidR="00253EF5" w:rsidRPr="00AC67C7" w:rsidRDefault="00AC67C7" w:rsidP="00AC67C7">
            <w:pPr>
              <w:pStyle w:val="Prrafodelista"/>
              <w:spacing w:after="0" w:line="240" w:lineRule="auto"/>
              <w:ind w:left="0"/>
              <w:rPr>
                <w:rFonts w:ascii="Times New Roman" w:hAnsi="Times New Roman" w:cs="Times New Roman"/>
                <w:i w:val="0"/>
                <w:iCs w:val="0"/>
                <w:sz w:val="20"/>
                <w:szCs w:val="20"/>
                <w:lang w:val="en-GB"/>
              </w:rPr>
            </w:pPr>
            <w:bookmarkStart w:id="32" w:name="_Hlk38698002"/>
            <w:r w:rsidRPr="00AC67C7">
              <w:rPr>
                <w:rFonts w:ascii="Times New Roman" w:hAnsi="Times New Roman" w:cs="Times New Roman"/>
                <w:i w:val="0"/>
                <w:iCs w:val="0"/>
                <w:sz w:val="20"/>
                <w:szCs w:val="20"/>
                <w:lang w:val="en-GB"/>
              </w:rPr>
              <w:t>Active principle</w:t>
            </w:r>
          </w:p>
        </w:tc>
        <w:tc>
          <w:tcPr>
            <w:tcW w:w="1858" w:type="dxa"/>
            <w:tcBorders>
              <w:top w:val="single" w:sz="4" w:space="0" w:color="auto"/>
              <w:bottom w:val="single" w:sz="4" w:space="0" w:color="auto"/>
            </w:tcBorders>
            <w:shd w:val="clear" w:color="auto" w:fill="auto"/>
          </w:tcPr>
          <w:p w14:paraId="277BCC11" w14:textId="77777777" w:rsidR="00253EF5" w:rsidRPr="00AC67C7" w:rsidRDefault="00253EF5" w:rsidP="00AC67C7">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Dos</w:t>
            </w:r>
            <w:r w:rsidR="00AC67C7" w:rsidRPr="00AC67C7">
              <w:rPr>
                <w:rFonts w:ascii="Times New Roman" w:hAnsi="Times New Roman" w:cs="Times New Roman"/>
                <w:sz w:val="20"/>
                <w:szCs w:val="20"/>
                <w:lang w:val="en-GB"/>
              </w:rPr>
              <w:t>e</w:t>
            </w:r>
            <w:r w:rsidRPr="00AC67C7">
              <w:rPr>
                <w:rFonts w:ascii="Times New Roman" w:hAnsi="Times New Roman" w:cs="Times New Roman"/>
                <w:sz w:val="20"/>
                <w:szCs w:val="20"/>
                <w:lang w:val="en-GB"/>
              </w:rPr>
              <w:t>s (mg/d</w:t>
            </w:r>
            <w:r w:rsidR="00AC67C7" w:rsidRPr="00AC67C7">
              <w:rPr>
                <w:rFonts w:ascii="Times New Roman" w:hAnsi="Times New Roman" w:cs="Times New Roman"/>
                <w:sz w:val="20"/>
                <w:szCs w:val="20"/>
                <w:lang w:val="en-GB"/>
              </w:rPr>
              <w:t>ay</w:t>
            </w:r>
            <w:r w:rsidRPr="00AC67C7">
              <w:rPr>
                <w:rFonts w:ascii="Times New Roman" w:hAnsi="Times New Roman" w:cs="Times New Roman"/>
                <w:sz w:val="20"/>
                <w:szCs w:val="20"/>
                <w:lang w:val="en-GB"/>
              </w:rPr>
              <w:t>)</w:t>
            </w:r>
          </w:p>
        </w:tc>
        <w:tc>
          <w:tcPr>
            <w:tcW w:w="2143" w:type="dxa"/>
            <w:tcBorders>
              <w:top w:val="single" w:sz="4" w:space="0" w:color="auto"/>
              <w:bottom w:val="single" w:sz="4" w:space="0" w:color="auto"/>
            </w:tcBorders>
            <w:shd w:val="clear" w:color="auto" w:fill="auto"/>
          </w:tcPr>
          <w:p w14:paraId="53506577" w14:textId="77777777" w:rsidR="00253EF5" w:rsidRPr="00AC67C7" w:rsidRDefault="00AC67C7" w:rsidP="00D53CF4">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Timetable</w:t>
            </w:r>
          </w:p>
        </w:tc>
      </w:tr>
      <w:tr w:rsidR="00253EF5" w:rsidRPr="00AC67C7" w14:paraId="40E5AF5B" w14:textId="77777777" w:rsidTr="00253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shd w:val="clear" w:color="auto" w:fill="auto"/>
          </w:tcPr>
          <w:p w14:paraId="2637FDAC" w14:textId="77777777" w:rsidR="00253EF5" w:rsidRPr="00AC67C7" w:rsidRDefault="00AC67C7" w:rsidP="00D53CF4">
            <w:pPr>
              <w:pStyle w:val="Prrafodelista"/>
              <w:spacing w:after="0" w:line="240" w:lineRule="auto"/>
              <w:ind w:left="0"/>
              <w:jc w:val="both"/>
              <w:rPr>
                <w:rFonts w:ascii="Times New Roman" w:hAnsi="Times New Roman" w:cs="Times New Roman"/>
                <w:i w:val="0"/>
                <w:iCs w:val="0"/>
                <w:sz w:val="20"/>
                <w:szCs w:val="20"/>
                <w:lang w:val="en-GB"/>
              </w:rPr>
            </w:pPr>
            <w:proofErr w:type="spellStart"/>
            <w:r w:rsidRPr="00AC67C7">
              <w:rPr>
                <w:rFonts w:ascii="Times New Roman" w:hAnsi="Times New Roman" w:cs="Times New Roman"/>
                <w:i w:val="0"/>
                <w:iCs w:val="0"/>
                <w:sz w:val="20"/>
                <w:szCs w:val="20"/>
                <w:lang w:val="en-GB"/>
              </w:rPr>
              <w:t>Nateglinide</w:t>
            </w:r>
            <w:proofErr w:type="spellEnd"/>
          </w:p>
        </w:tc>
        <w:tc>
          <w:tcPr>
            <w:tcW w:w="1858" w:type="dxa"/>
            <w:tcBorders>
              <w:top w:val="single" w:sz="4" w:space="0" w:color="auto"/>
            </w:tcBorders>
            <w:shd w:val="clear" w:color="auto" w:fill="auto"/>
          </w:tcPr>
          <w:p w14:paraId="4D0B886C" w14:textId="77777777" w:rsidR="00253EF5" w:rsidRPr="00AC67C7" w:rsidRDefault="00253EF5" w:rsidP="00D53CF4">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60</w:t>
            </w:r>
          </w:p>
        </w:tc>
        <w:tc>
          <w:tcPr>
            <w:tcW w:w="2143" w:type="dxa"/>
            <w:tcBorders>
              <w:top w:val="single" w:sz="4" w:space="0" w:color="auto"/>
            </w:tcBorders>
            <w:shd w:val="clear" w:color="auto" w:fill="auto"/>
          </w:tcPr>
          <w:p w14:paraId="4E7D8860" w14:textId="77777777" w:rsidR="00253EF5" w:rsidRPr="00AC67C7" w:rsidRDefault="00253EF5" w:rsidP="00AC67C7">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10:00am, 9:00pm</w:t>
            </w:r>
          </w:p>
        </w:tc>
      </w:tr>
      <w:tr w:rsidR="00253EF5" w:rsidRPr="00AC67C7" w14:paraId="48ACDFA6" w14:textId="77777777" w:rsidTr="00253EF5">
        <w:trPr>
          <w:jc w:val="center"/>
        </w:trPr>
        <w:tc>
          <w:tcPr>
            <w:cnfStyle w:val="001000000000" w:firstRow="0" w:lastRow="0" w:firstColumn="1" w:lastColumn="0" w:oddVBand="0" w:evenVBand="0" w:oddHBand="0" w:evenHBand="0" w:firstRowFirstColumn="0" w:firstRowLastColumn="0" w:lastRowFirstColumn="0" w:lastRowLastColumn="0"/>
            <w:tcW w:w="1878" w:type="dxa"/>
            <w:shd w:val="clear" w:color="auto" w:fill="auto"/>
          </w:tcPr>
          <w:p w14:paraId="4684FFCA" w14:textId="77777777" w:rsidR="00253EF5" w:rsidRPr="00AC67C7" w:rsidRDefault="00253EF5" w:rsidP="00D53CF4">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Miglitol</w:t>
            </w:r>
          </w:p>
        </w:tc>
        <w:tc>
          <w:tcPr>
            <w:tcW w:w="1858" w:type="dxa"/>
            <w:shd w:val="clear" w:color="auto" w:fill="auto"/>
          </w:tcPr>
          <w:p w14:paraId="7755B807" w14:textId="77777777" w:rsidR="00253EF5" w:rsidRPr="00AC67C7" w:rsidRDefault="00253EF5" w:rsidP="00D53CF4">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50</w:t>
            </w:r>
          </w:p>
        </w:tc>
        <w:tc>
          <w:tcPr>
            <w:tcW w:w="2143" w:type="dxa"/>
            <w:shd w:val="clear" w:color="auto" w:fill="auto"/>
          </w:tcPr>
          <w:p w14:paraId="2E81E7F8" w14:textId="77777777" w:rsidR="00253EF5" w:rsidRPr="00AC67C7" w:rsidRDefault="00253EF5" w:rsidP="00AC67C7">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5:30 pm</w:t>
            </w:r>
          </w:p>
        </w:tc>
      </w:tr>
      <w:tr w:rsidR="00253EF5" w:rsidRPr="00AC67C7" w14:paraId="7ED9E98A" w14:textId="77777777" w:rsidTr="00253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shd w:val="clear" w:color="auto" w:fill="auto"/>
          </w:tcPr>
          <w:p w14:paraId="2B0CB2E1" w14:textId="77777777" w:rsidR="00253EF5" w:rsidRPr="00AC67C7" w:rsidRDefault="00253EF5" w:rsidP="00D53CF4">
            <w:pPr>
              <w:pStyle w:val="Prrafodelista"/>
              <w:spacing w:after="0" w:line="240" w:lineRule="auto"/>
              <w:ind w:left="0"/>
              <w:jc w:val="both"/>
              <w:rPr>
                <w:rFonts w:ascii="Times New Roman" w:hAnsi="Times New Roman" w:cs="Times New Roman"/>
                <w:i w:val="0"/>
                <w:iCs w:val="0"/>
                <w:sz w:val="20"/>
                <w:szCs w:val="20"/>
                <w:lang w:val="en-GB"/>
              </w:rPr>
            </w:pPr>
            <w:proofErr w:type="spellStart"/>
            <w:r w:rsidRPr="00AC67C7">
              <w:rPr>
                <w:rFonts w:ascii="Times New Roman" w:hAnsi="Times New Roman" w:cs="Times New Roman"/>
                <w:i w:val="0"/>
                <w:iCs w:val="0"/>
                <w:sz w:val="20"/>
                <w:szCs w:val="20"/>
                <w:lang w:val="en-GB"/>
              </w:rPr>
              <w:t>Acabosa</w:t>
            </w:r>
            <w:proofErr w:type="spellEnd"/>
          </w:p>
        </w:tc>
        <w:tc>
          <w:tcPr>
            <w:tcW w:w="1858" w:type="dxa"/>
            <w:tcBorders>
              <w:bottom w:val="nil"/>
            </w:tcBorders>
            <w:shd w:val="clear" w:color="auto" w:fill="auto"/>
          </w:tcPr>
          <w:p w14:paraId="213737D5" w14:textId="77777777" w:rsidR="00253EF5" w:rsidRPr="00AC67C7" w:rsidRDefault="00253EF5" w:rsidP="00D53CF4">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50</w:t>
            </w:r>
          </w:p>
        </w:tc>
        <w:tc>
          <w:tcPr>
            <w:tcW w:w="2143" w:type="dxa"/>
            <w:tcBorders>
              <w:bottom w:val="nil"/>
            </w:tcBorders>
            <w:shd w:val="clear" w:color="auto" w:fill="auto"/>
          </w:tcPr>
          <w:p w14:paraId="5E65B4E7" w14:textId="77777777" w:rsidR="00253EF5" w:rsidRPr="00AC67C7" w:rsidRDefault="00253EF5" w:rsidP="00AC67C7">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10:30 am</w:t>
            </w:r>
            <w:r w:rsidR="00AC67C7">
              <w:rPr>
                <w:rFonts w:ascii="Times New Roman" w:hAnsi="Times New Roman" w:cs="Times New Roman"/>
                <w:sz w:val="20"/>
                <w:szCs w:val="20"/>
                <w:lang w:val="en-GB"/>
              </w:rPr>
              <w:t>,</w:t>
            </w:r>
            <w:r w:rsidRPr="00AC67C7">
              <w:rPr>
                <w:rFonts w:ascii="Times New Roman" w:hAnsi="Times New Roman" w:cs="Times New Roman"/>
                <w:sz w:val="20"/>
                <w:szCs w:val="20"/>
                <w:lang w:val="en-GB"/>
              </w:rPr>
              <w:t xml:space="preserve"> 6:30 pm</w:t>
            </w:r>
          </w:p>
        </w:tc>
      </w:tr>
      <w:tr w:rsidR="00253EF5" w:rsidRPr="00AC67C7" w14:paraId="010365C3" w14:textId="77777777" w:rsidTr="00253EF5">
        <w:trPr>
          <w:jc w:val="center"/>
        </w:trPr>
        <w:tc>
          <w:tcPr>
            <w:cnfStyle w:val="001000000000" w:firstRow="0" w:lastRow="0" w:firstColumn="1" w:lastColumn="0" w:oddVBand="0" w:evenVBand="0" w:oddHBand="0" w:evenHBand="0" w:firstRowFirstColumn="0" w:firstRowLastColumn="0" w:lastRowFirstColumn="0" w:lastRowLastColumn="0"/>
            <w:tcW w:w="1878" w:type="dxa"/>
            <w:tcBorders>
              <w:bottom w:val="single" w:sz="4" w:space="0" w:color="auto"/>
            </w:tcBorders>
            <w:shd w:val="clear" w:color="auto" w:fill="auto"/>
          </w:tcPr>
          <w:p w14:paraId="08E15B5B" w14:textId="77777777" w:rsidR="00253EF5" w:rsidRPr="00AC67C7" w:rsidRDefault="00AC67C7" w:rsidP="00D53CF4">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Repaglinide</w:t>
            </w:r>
          </w:p>
        </w:tc>
        <w:tc>
          <w:tcPr>
            <w:tcW w:w="1858" w:type="dxa"/>
            <w:tcBorders>
              <w:top w:val="nil"/>
              <w:bottom w:val="single" w:sz="4" w:space="0" w:color="auto"/>
            </w:tcBorders>
            <w:shd w:val="clear" w:color="auto" w:fill="auto"/>
          </w:tcPr>
          <w:p w14:paraId="487A6E3A" w14:textId="77777777" w:rsidR="00253EF5" w:rsidRPr="00AC67C7" w:rsidRDefault="00253EF5" w:rsidP="00D53CF4">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w:t>
            </w:r>
          </w:p>
        </w:tc>
        <w:tc>
          <w:tcPr>
            <w:tcW w:w="2143" w:type="dxa"/>
            <w:tcBorders>
              <w:top w:val="nil"/>
              <w:bottom w:val="single" w:sz="4" w:space="0" w:color="auto"/>
            </w:tcBorders>
            <w:shd w:val="clear" w:color="auto" w:fill="auto"/>
          </w:tcPr>
          <w:p w14:paraId="1BE37B71" w14:textId="77777777" w:rsidR="00253EF5" w:rsidRPr="00AC67C7" w:rsidRDefault="00253EF5" w:rsidP="00AC67C7">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9:30 am</w:t>
            </w:r>
            <w:r w:rsidR="00AC67C7">
              <w:rPr>
                <w:rFonts w:ascii="Times New Roman" w:hAnsi="Times New Roman" w:cs="Times New Roman"/>
                <w:sz w:val="20"/>
                <w:szCs w:val="20"/>
                <w:lang w:val="en-GB"/>
              </w:rPr>
              <w:t>,</w:t>
            </w:r>
            <w:r w:rsidRPr="00AC67C7">
              <w:rPr>
                <w:rFonts w:ascii="Times New Roman" w:hAnsi="Times New Roman" w:cs="Times New Roman"/>
                <w:sz w:val="20"/>
                <w:szCs w:val="20"/>
                <w:lang w:val="en-GB"/>
              </w:rPr>
              <w:t xml:space="preserve"> 2:30 pm</w:t>
            </w:r>
          </w:p>
        </w:tc>
      </w:tr>
    </w:tbl>
    <w:bookmarkEnd w:id="32"/>
    <w:p w14:paraId="7A6396CB" w14:textId="77777777" w:rsidR="00D53CF4" w:rsidRPr="00BB383A" w:rsidRDefault="002F501B" w:rsidP="00AC67C7">
      <w:pPr>
        <w:spacing w:before="120"/>
        <w:ind w:firstLine="0"/>
      </w:pPr>
      <w:r>
        <w:rPr>
          <w:lang w:val="en-GB"/>
        </w:rPr>
        <w:t>Given that</w:t>
      </w:r>
      <w:r w:rsidR="00AC67C7" w:rsidRPr="00AC67C7">
        <w:rPr>
          <w:lang w:val="en-GB"/>
        </w:rPr>
        <w:t xml:space="preserve"> it would be necessary for more patients and their caregivers to evaluate the developed prototype</w:t>
      </w:r>
      <w:r>
        <w:rPr>
          <w:lang w:val="en-GB"/>
        </w:rPr>
        <w:t>,</w:t>
      </w:r>
      <w:r w:rsidR="00AC67C7" w:rsidRPr="00AC67C7">
        <w:rPr>
          <w:lang w:val="en-GB"/>
        </w:rPr>
        <w:t xml:space="preserve"> it is still too early to guarantee the success of our proposal.  </w:t>
      </w:r>
      <w:r>
        <w:rPr>
          <w:lang w:val="en-GB"/>
        </w:rPr>
        <w:t>Nonetheless,</w:t>
      </w:r>
      <w:r w:rsidR="00AC67C7" w:rsidRPr="00AC67C7">
        <w:rPr>
          <w:lang w:val="en-GB"/>
        </w:rPr>
        <w:t xml:space="preserve"> we are optimistic about it</w:t>
      </w:r>
      <w:r>
        <w:rPr>
          <w:lang w:val="en-GB"/>
        </w:rPr>
        <w:t>,</w:t>
      </w:r>
      <w:r w:rsidR="00AC67C7" w:rsidRPr="00AC67C7">
        <w:rPr>
          <w:lang w:val="en-GB"/>
        </w:rPr>
        <w:t xml:space="preserve"> due to the favourable expressions emitted by </w:t>
      </w:r>
      <w:r>
        <w:rPr>
          <w:lang w:val="en-GB"/>
        </w:rPr>
        <w:t xml:space="preserve">both </w:t>
      </w:r>
      <w:r w:rsidR="00AC67C7" w:rsidRPr="00AC67C7">
        <w:rPr>
          <w:lang w:val="en-GB"/>
        </w:rPr>
        <w:t xml:space="preserve">the patient and the caregiver who are </w:t>
      </w:r>
      <w:r>
        <w:rPr>
          <w:lang w:val="en-GB"/>
        </w:rPr>
        <w:t xml:space="preserve">assessing </w:t>
      </w:r>
      <w:r w:rsidR="00AC67C7" w:rsidRPr="00AC67C7">
        <w:rPr>
          <w:lang w:val="en-GB"/>
        </w:rPr>
        <w:t>it.</w:t>
      </w:r>
      <w:del w:id="33" w:author="Carlos Rodriguez Dominguez" w:date="2020-04-26T12:22:00Z">
        <w:r w:rsidR="00AC67C7" w:rsidDel="00BB383A">
          <w:rPr>
            <w:lang w:val="en-GB"/>
          </w:rPr>
          <w:delText xml:space="preserve"> </w:delText>
        </w:r>
      </w:del>
    </w:p>
    <w:p w14:paraId="599CE959" w14:textId="77777777" w:rsidR="00B05D6E" w:rsidRPr="002F501B" w:rsidRDefault="00274F9B" w:rsidP="00274F9B">
      <w:pPr>
        <w:pStyle w:val="Ttulo2"/>
        <w:rPr>
          <w:lang w:val="en-GB" w:eastAsia="en-US"/>
        </w:rPr>
      </w:pPr>
      <w:r w:rsidRPr="002F501B">
        <w:rPr>
          <w:lang w:val="en-GB" w:eastAsia="en-US"/>
        </w:rPr>
        <w:t xml:space="preserve">System </w:t>
      </w:r>
      <w:r w:rsidR="00CC6E42" w:rsidRPr="002F501B">
        <w:rPr>
          <w:lang w:val="en-GB" w:eastAsia="en-US"/>
        </w:rPr>
        <w:t>Architecture</w:t>
      </w:r>
    </w:p>
    <w:p w14:paraId="73B0ED98" w14:textId="77777777" w:rsidR="00B05D6E" w:rsidRPr="00BB383A" w:rsidRDefault="00F3442B">
      <w:pPr>
        <w:pStyle w:val="NoindentNormal"/>
        <w:rPr>
          <w:rPrChange w:id="34" w:author="Carlos Rodriguez Dominguez" w:date="2020-04-26T12:22:00Z">
            <w:rPr>
              <w:lang w:val="es-US"/>
            </w:rPr>
          </w:rPrChange>
        </w:rPr>
      </w:pPr>
      <w:r w:rsidRPr="00F3442B">
        <w:rPr>
          <w:lang w:val="en-GB"/>
        </w:rPr>
        <w:t>The system architecture</w:t>
      </w:r>
      <w:r>
        <w:rPr>
          <w:lang w:val="en-GB"/>
        </w:rPr>
        <w:t>,</w:t>
      </w:r>
      <w:r w:rsidRPr="00F3442B">
        <w:rPr>
          <w:lang w:val="en-GB"/>
        </w:rPr>
        <w:t xml:space="preserve"> </w:t>
      </w:r>
      <w:ins w:id="35" w:author="Carlos Rodriguez Dominguez" w:date="2020-04-26T12:22:00Z">
        <w:r w:rsidR="00BB383A">
          <w:rPr>
            <w:lang w:val="en-GB"/>
          </w:rPr>
          <w:t xml:space="preserve">which is </w:t>
        </w:r>
      </w:ins>
      <w:r w:rsidRPr="00F3442B">
        <w:rPr>
          <w:lang w:val="en-GB"/>
        </w:rPr>
        <w:t xml:space="preserve">shown in </w:t>
      </w:r>
      <w:r w:rsidRPr="00F3442B">
        <w:rPr>
          <w:lang w:val="es-US"/>
        </w:rPr>
        <w:fldChar w:fldCharType="begin"/>
      </w:r>
      <w:r w:rsidRPr="00F3442B">
        <w:rPr>
          <w:lang w:val="en-GB"/>
        </w:rPr>
        <w:instrText xml:space="preserve"> REF _Ref38419337 \h  \* MERGEFORMAT </w:instrText>
      </w:r>
      <w:r w:rsidRPr="00F3442B">
        <w:rPr>
          <w:lang w:val="es-US"/>
        </w:rPr>
      </w:r>
      <w:r w:rsidRPr="00F3442B">
        <w:rPr>
          <w:lang w:val="es-US"/>
        </w:rPr>
        <w:fldChar w:fldCharType="separate"/>
      </w:r>
      <w:r w:rsidRPr="00F3442B">
        <w:rPr>
          <w:lang w:val="en-GB"/>
        </w:rPr>
        <w:t xml:space="preserve">Figure </w:t>
      </w:r>
      <w:r w:rsidRPr="00F3442B">
        <w:rPr>
          <w:noProof/>
          <w:lang w:val="en-GB"/>
        </w:rPr>
        <w:t>1</w:t>
      </w:r>
      <w:r w:rsidRPr="00F3442B">
        <w:rPr>
          <w:lang w:val="es-US"/>
        </w:rPr>
        <w:fldChar w:fldCharType="end"/>
      </w:r>
      <w:r>
        <w:rPr>
          <w:lang w:val="en-GB"/>
        </w:rPr>
        <w:t>,</w:t>
      </w:r>
      <w:r w:rsidRPr="00F3442B">
        <w:rPr>
          <w:lang w:val="en-GB"/>
        </w:rPr>
        <w:t xml:space="preserve"> is similar to th</w:t>
      </w:r>
      <w:r>
        <w:rPr>
          <w:lang w:val="en-GB"/>
        </w:rPr>
        <w:t>e one</w:t>
      </w:r>
      <w:r w:rsidRPr="00F3442B">
        <w:rPr>
          <w:lang w:val="en-GB"/>
        </w:rPr>
        <w:t xml:space="preserve"> presented in </w:t>
      </w:r>
      <w:r>
        <w:rPr>
          <w:lang w:val="es-US"/>
        </w:rPr>
        <w:fldChar w:fldCharType="begin" w:fldLock="1"/>
      </w:r>
      <w:r w:rsidRPr="00F3442B">
        <w:rPr>
          <w:lang w:val="en-GB"/>
        </w:rPr>
        <w:instrText>ADDIN CSL_CITATION {"citationItems":[{"id":"ITEM-1","itemData":{"DOI":"10.1007/978-3-030-05532-5_4","ISBN":"9783030055318","ISSN":"18650929","abstract":"The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Sánchez","given":"M.;","non-dropping-particle":"","parse-names":false,"suffix":""}],"id":"ITEM-1","issued":{"date-parts":[["2019","8","29"]]},"page":"41-55","publisher":"Springer, Cham","title":"IoT-Based System to Help Care for Dependent Elderly","type":"paper-conference","volume":"895"},"uris":["http://www.mendeley.com/documents/?uuid=18b2db8a-e9b5-3c44-a296-dd133c0e04fa"]}],"mendeley":{"formattedCitation":"[19]","plainTextFormattedCitation":"[19]","previouslyFormattedCitation":"[19]"},"properties":{"noteIndex":0},"schema":"https://github.com/citation-style-language/schema/raw/master/csl-citation.json"}</w:instrText>
      </w:r>
      <w:r>
        <w:rPr>
          <w:lang w:val="es-US"/>
        </w:rPr>
        <w:fldChar w:fldCharType="separate"/>
      </w:r>
      <w:r w:rsidRPr="00F3442B">
        <w:rPr>
          <w:noProof/>
          <w:lang w:val="en-GB"/>
        </w:rPr>
        <w:t>[19]</w:t>
      </w:r>
      <w:r>
        <w:rPr>
          <w:lang w:val="es-US"/>
        </w:rPr>
        <w:fldChar w:fldCharType="end"/>
      </w:r>
      <w:r w:rsidRPr="00F3442B">
        <w:rPr>
          <w:lang w:val="en-GB"/>
        </w:rPr>
        <w:t xml:space="preserve">.  Each of </w:t>
      </w:r>
      <w:r>
        <w:rPr>
          <w:lang w:val="en-GB"/>
        </w:rPr>
        <w:t>its</w:t>
      </w:r>
      <w:r w:rsidRPr="00F3442B">
        <w:rPr>
          <w:lang w:val="en-GB"/>
        </w:rPr>
        <w:t xml:space="preserve"> layers is described below.</w:t>
      </w:r>
      <w:r>
        <w:rPr>
          <w:lang w:val="en-GB"/>
        </w:rPr>
        <w:t xml:space="preserve"> </w:t>
      </w:r>
    </w:p>
    <w:p w14:paraId="6597E07E" w14:textId="77777777" w:rsidR="00E34AD7" w:rsidRDefault="00D53CF4" w:rsidP="004F440E">
      <w:pPr>
        <w:ind w:firstLine="0"/>
        <w:jc w:val="center"/>
        <w:rPr>
          <w:lang w:val="es-US"/>
        </w:rPr>
      </w:pPr>
      <w:r>
        <w:rPr>
          <w:noProof/>
          <w:lang w:val="es-ES" w:eastAsia="es-ES"/>
        </w:rPr>
        <w:lastRenderedPageBreak/>
        <w:drawing>
          <wp:inline distT="0" distB="0" distL="0" distR="0" wp14:anchorId="6281FFF5" wp14:editId="30454587">
            <wp:extent cx="2130425" cy="1198245"/>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ndoFormato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325" cy="1208875"/>
                    </a:xfrm>
                    <a:prstGeom prst="rect">
                      <a:avLst/>
                    </a:prstGeom>
                    <a:noFill/>
                    <a:ln>
                      <a:noFill/>
                    </a:ln>
                  </pic:spPr>
                </pic:pic>
              </a:graphicData>
            </a:graphic>
          </wp:inline>
        </w:drawing>
      </w:r>
    </w:p>
    <w:p w14:paraId="0E8C40C8" w14:textId="77777777" w:rsidR="000E349E" w:rsidRPr="00F3442B" w:rsidRDefault="000E349E" w:rsidP="00DA4E1B">
      <w:pPr>
        <w:spacing w:before="120" w:after="120"/>
        <w:ind w:firstLine="0"/>
        <w:jc w:val="center"/>
        <w:rPr>
          <w:sz w:val="16"/>
          <w:lang w:val="en-GB"/>
        </w:rPr>
      </w:pPr>
      <w:bookmarkStart w:id="36" w:name="_Ref38419337"/>
      <w:r w:rsidRPr="00F3442B">
        <w:rPr>
          <w:b/>
          <w:sz w:val="16"/>
          <w:lang w:val="en-GB"/>
        </w:rPr>
        <w:t xml:space="preserve">Figure </w:t>
      </w:r>
      <w:r w:rsidRPr="00F3442B">
        <w:rPr>
          <w:b/>
          <w:sz w:val="16"/>
          <w:lang w:val="en-GB"/>
        </w:rPr>
        <w:fldChar w:fldCharType="begin"/>
      </w:r>
      <w:r w:rsidRPr="00F3442B">
        <w:rPr>
          <w:b/>
          <w:sz w:val="16"/>
          <w:lang w:val="en-GB"/>
        </w:rPr>
        <w:instrText xml:space="preserve"> SEQ Figure \* ARABIC </w:instrText>
      </w:r>
      <w:r w:rsidRPr="00F3442B">
        <w:rPr>
          <w:b/>
          <w:sz w:val="16"/>
          <w:lang w:val="en-GB"/>
        </w:rPr>
        <w:fldChar w:fldCharType="separate"/>
      </w:r>
      <w:r w:rsidR="00C46A7D" w:rsidRPr="00F3442B">
        <w:rPr>
          <w:b/>
          <w:noProof/>
          <w:sz w:val="16"/>
          <w:lang w:val="en-GB"/>
        </w:rPr>
        <w:t>1</w:t>
      </w:r>
      <w:r w:rsidRPr="00F3442B">
        <w:rPr>
          <w:b/>
          <w:sz w:val="16"/>
          <w:lang w:val="en-GB"/>
        </w:rPr>
        <w:fldChar w:fldCharType="end"/>
      </w:r>
      <w:bookmarkEnd w:id="36"/>
      <w:r w:rsidRPr="00F3442B">
        <w:rPr>
          <w:b/>
          <w:bCs/>
          <w:sz w:val="16"/>
          <w:lang w:val="en-GB"/>
        </w:rPr>
        <w:t>.</w:t>
      </w:r>
      <w:r w:rsidRPr="00F3442B">
        <w:rPr>
          <w:sz w:val="16"/>
          <w:lang w:val="en-GB"/>
        </w:rPr>
        <w:t xml:space="preserve"> </w:t>
      </w:r>
      <w:r w:rsidR="00F3442B" w:rsidRPr="00F3442B">
        <w:rPr>
          <w:sz w:val="16"/>
          <w:lang w:val="en-GB"/>
        </w:rPr>
        <w:t xml:space="preserve">System </w:t>
      </w:r>
      <w:r w:rsidR="00F3442B">
        <w:rPr>
          <w:sz w:val="16"/>
          <w:lang w:val="en-GB"/>
        </w:rPr>
        <w:t xml:space="preserve">layered </w:t>
      </w:r>
      <w:r w:rsidR="00F3442B" w:rsidRPr="00F3442B">
        <w:rPr>
          <w:sz w:val="16"/>
          <w:lang w:val="en-GB"/>
        </w:rPr>
        <w:t>architecture</w:t>
      </w:r>
      <w:r w:rsidRPr="00F3442B">
        <w:rPr>
          <w:sz w:val="16"/>
          <w:lang w:val="en-GB"/>
        </w:rPr>
        <w:t>.</w:t>
      </w:r>
    </w:p>
    <w:p w14:paraId="359DE790" w14:textId="77777777" w:rsidR="00DA4E1B" w:rsidRPr="003F1F94" w:rsidRDefault="00DA4E1B" w:rsidP="00DA4E1B">
      <w:pPr>
        <w:ind w:firstLine="0"/>
        <w:rPr>
          <w:lang w:val="en-GB"/>
        </w:rPr>
      </w:pPr>
      <w:commentRangeStart w:id="37"/>
      <w:commentRangeStart w:id="38"/>
      <w:r w:rsidRPr="00BB383A">
        <w:rPr>
          <w:i/>
        </w:rPr>
        <w:t>Sensors</w:t>
      </w:r>
      <w:commentRangeEnd w:id="38"/>
      <w:r w:rsidR="00BB383A">
        <w:rPr>
          <w:rStyle w:val="Refdecomentario"/>
        </w:rPr>
        <w:commentReference w:id="38"/>
      </w:r>
      <w:r w:rsidRPr="00BB383A">
        <w:rPr>
          <w:i/>
        </w:rPr>
        <w:t>/</w:t>
      </w:r>
      <w:r w:rsidR="00CC6E42" w:rsidRPr="00BB383A">
        <w:rPr>
          <w:i/>
        </w:rPr>
        <w:t>Actuators</w:t>
      </w:r>
      <w:commentRangeEnd w:id="37"/>
      <w:r w:rsidR="00A31447">
        <w:rPr>
          <w:rStyle w:val="Refdecomentario"/>
        </w:rPr>
        <w:commentReference w:id="37"/>
      </w:r>
      <w:r w:rsidRPr="00BB383A">
        <w:t xml:space="preserve">. </w:t>
      </w:r>
      <w:bookmarkStart w:id="39" w:name="OLE_LINK135"/>
      <w:bookmarkStart w:id="40" w:name="OLE_LINK136"/>
      <w:r w:rsidR="005065F1" w:rsidRPr="005065F1">
        <w:rPr>
          <w:lang w:val="en-GB"/>
        </w:rPr>
        <w:t>This layer is made up of the sensors and actuators that are embedded in</w:t>
      </w:r>
      <w:ins w:id="41" w:author="Carlos Rodriguez Dominguez" w:date="2020-04-26T12:23:00Z">
        <w:r w:rsidR="00BB383A">
          <w:rPr>
            <w:lang w:val="en-GB"/>
          </w:rPr>
          <w:t>to</w:t>
        </w:r>
      </w:ins>
      <w:r w:rsidR="005065F1" w:rsidRPr="005065F1">
        <w:rPr>
          <w:lang w:val="en-GB"/>
        </w:rPr>
        <w:t xml:space="preserve"> the dispenser </w:t>
      </w:r>
      <w:r w:rsidR="005065F1">
        <w:rPr>
          <w:lang w:val="en-GB"/>
        </w:rPr>
        <w:t>(</w:t>
      </w:r>
      <w:r w:rsidR="005065F1" w:rsidRPr="005065F1">
        <w:rPr>
          <w:lang w:val="en-GB"/>
        </w:rPr>
        <w:t xml:space="preserve">more details </w:t>
      </w:r>
      <w:bookmarkStart w:id="42" w:name="OLE_LINK137"/>
      <w:r w:rsidR="005065F1" w:rsidRPr="005065F1">
        <w:rPr>
          <w:lang w:val="en-GB"/>
        </w:rPr>
        <w:t>and photos</w:t>
      </w:r>
      <w:r w:rsidR="005065F1">
        <w:rPr>
          <w:lang w:val="en-GB"/>
        </w:rPr>
        <w:t xml:space="preserve"> </w:t>
      </w:r>
      <w:bookmarkEnd w:id="42"/>
      <w:r w:rsidR="005065F1">
        <w:rPr>
          <w:lang w:val="en-GB"/>
        </w:rPr>
        <w:t xml:space="preserve">about it </w:t>
      </w:r>
      <w:r w:rsidR="005065F1" w:rsidRPr="005065F1">
        <w:rPr>
          <w:lang w:val="en-GB"/>
        </w:rPr>
        <w:t xml:space="preserve">will be </w:t>
      </w:r>
      <w:r w:rsidR="005065F1">
        <w:rPr>
          <w:lang w:val="en-GB"/>
        </w:rPr>
        <w:t>provided</w:t>
      </w:r>
      <w:r w:rsidR="005065F1" w:rsidRPr="005065F1">
        <w:rPr>
          <w:lang w:val="en-GB"/>
        </w:rPr>
        <w:t xml:space="preserve"> in</w:t>
      </w:r>
      <w:ins w:id="43" w:author="Carlos Rodriguez Dominguez" w:date="2020-04-26T12:23:00Z">
        <w:r w:rsidR="00BB383A">
          <w:rPr>
            <w:lang w:val="en-GB"/>
          </w:rPr>
          <w:t xml:space="preserve"> the</w:t>
        </w:r>
      </w:ins>
      <w:r w:rsidR="005065F1" w:rsidRPr="005065F1">
        <w:rPr>
          <w:lang w:val="en-GB"/>
        </w:rPr>
        <w:t xml:space="preserve"> </w:t>
      </w:r>
      <w:del w:id="44" w:author="Carlos Rodriguez Dominguez" w:date="2020-04-26T12:23:00Z">
        <w:r w:rsidR="005065F1" w:rsidDel="00BB383A">
          <w:rPr>
            <w:lang w:val="en-GB"/>
          </w:rPr>
          <w:delText>next</w:delText>
        </w:r>
        <w:r w:rsidR="005065F1" w:rsidRPr="005065F1" w:rsidDel="00BB383A">
          <w:rPr>
            <w:lang w:val="en-GB"/>
          </w:rPr>
          <w:delText xml:space="preserve"> </w:delText>
        </w:r>
      </w:del>
      <w:ins w:id="45" w:author="Carlos Rodriguez Dominguez" w:date="2020-04-26T12:23:00Z">
        <w:r w:rsidR="00BB383A">
          <w:rPr>
            <w:lang w:val="en-GB"/>
          </w:rPr>
          <w:t>following</w:t>
        </w:r>
        <w:r w:rsidR="00BB383A" w:rsidRPr="005065F1">
          <w:rPr>
            <w:lang w:val="en-GB"/>
          </w:rPr>
          <w:t xml:space="preserve"> </w:t>
        </w:r>
      </w:ins>
      <w:r w:rsidR="005065F1" w:rsidRPr="005065F1">
        <w:rPr>
          <w:lang w:val="en-GB"/>
        </w:rPr>
        <w:t>subsection</w:t>
      </w:r>
      <w:r w:rsidR="005065F1">
        <w:rPr>
          <w:lang w:val="en-GB"/>
        </w:rPr>
        <w:t>)</w:t>
      </w:r>
      <w:r w:rsidR="005065F1" w:rsidRPr="005065F1">
        <w:rPr>
          <w:lang w:val="en-GB"/>
        </w:rPr>
        <w:t xml:space="preserve">. </w:t>
      </w:r>
      <w:r w:rsidR="00FC24F4" w:rsidRPr="00FC24F4">
        <w:rPr>
          <w:lang w:val="en-GB"/>
        </w:rPr>
        <w:t xml:space="preserve">As </w:t>
      </w:r>
      <w:ins w:id="46" w:author="Carlos Rodriguez Dominguez" w:date="2020-04-26T12:23:00Z">
        <w:r w:rsidR="00BB383A">
          <w:rPr>
            <w:lang w:val="en-GB"/>
          </w:rPr>
          <w:t xml:space="preserve">for </w:t>
        </w:r>
      </w:ins>
      <w:r w:rsidR="00FC24F4" w:rsidRPr="00FC24F4">
        <w:rPr>
          <w:lang w:val="en-GB"/>
        </w:rPr>
        <w:t>sensors</w:t>
      </w:r>
      <w:r w:rsidR="00FC24F4">
        <w:rPr>
          <w:lang w:val="en-GB"/>
        </w:rPr>
        <w:t>,</w:t>
      </w:r>
      <w:r w:rsidR="00FC24F4" w:rsidRPr="00FC24F4">
        <w:rPr>
          <w:lang w:val="en-GB"/>
        </w:rPr>
        <w:t xml:space="preserve"> </w:t>
      </w:r>
      <w:r w:rsidR="00FC24F4">
        <w:rPr>
          <w:lang w:val="en-GB"/>
        </w:rPr>
        <w:t xml:space="preserve">it includes </w:t>
      </w:r>
      <w:r w:rsidR="00FC24F4" w:rsidRPr="00FC24F4">
        <w:rPr>
          <w:lang w:val="en-GB"/>
        </w:rPr>
        <w:t>a</w:t>
      </w:r>
      <w:ins w:id="47" w:author="Carlos Rodriguez Dominguez" w:date="2020-04-26T12:24:00Z">
        <w:r w:rsidR="00BB383A">
          <w:rPr>
            <w:lang w:val="en-GB"/>
          </w:rPr>
          <w:t xml:space="preserve"> passive infrared</w:t>
        </w:r>
      </w:ins>
      <w:r w:rsidR="00FC24F4" w:rsidRPr="00FC24F4">
        <w:rPr>
          <w:lang w:val="en-GB"/>
        </w:rPr>
        <w:t xml:space="preserve"> </w:t>
      </w:r>
      <w:bookmarkStart w:id="48" w:name="OLE_LINK140"/>
      <w:ins w:id="49" w:author="Carlos Rodriguez Dominguez" w:date="2020-04-26T12:24:00Z">
        <w:r w:rsidR="00BB383A">
          <w:rPr>
            <w:lang w:val="en-GB"/>
          </w:rPr>
          <w:t>(</w:t>
        </w:r>
      </w:ins>
      <w:r w:rsidR="00FC24F4" w:rsidRPr="00FC24F4">
        <w:rPr>
          <w:lang w:val="en-GB"/>
        </w:rPr>
        <w:t>HC-SR501</w:t>
      </w:r>
      <w:bookmarkEnd w:id="48"/>
      <w:r w:rsidR="00FC24F4">
        <w:rPr>
          <w:lang w:val="en-GB"/>
        </w:rPr>
        <w:t xml:space="preserve"> </w:t>
      </w:r>
      <w:r w:rsidR="00FC24F4" w:rsidRPr="00FC24F4">
        <w:rPr>
          <w:lang w:val="en-GB"/>
        </w:rPr>
        <w:t>PIR</w:t>
      </w:r>
      <w:ins w:id="50" w:author="Carlos Rodriguez Dominguez" w:date="2020-04-26T12:24:00Z">
        <w:r w:rsidR="00BB383A">
          <w:rPr>
            <w:lang w:val="en-GB"/>
          </w:rPr>
          <w:t>)</w:t>
        </w:r>
      </w:ins>
      <w:r w:rsidR="00FC24F4" w:rsidRPr="00FC24F4">
        <w:rPr>
          <w:lang w:val="en-GB"/>
        </w:rPr>
        <w:t xml:space="preserve"> </w:t>
      </w:r>
      <w:del w:id="51" w:author="Carlos Rodriguez Dominguez" w:date="2020-04-26T12:24:00Z">
        <w:r w:rsidR="00FC24F4" w:rsidRPr="00FC24F4" w:rsidDel="00BB383A">
          <w:rPr>
            <w:lang w:val="en-GB"/>
          </w:rPr>
          <w:delText xml:space="preserve">(Passive Infrared) </w:delText>
        </w:r>
      </w:del>
      <w:del w:id="52" w:author="Carlos Rodriguez Dominguez" w:date="2020-04-26T12:25:00Z">
        <w:r w:rsidR="00FC24F4" w:rsidRPr="00FC24F4" w:rsidDel="00BB383A">
          <w:rPr>
            <w:lang w:val="en-GB"/>
          </w:rPr>
          <w:delText xml:space="preserve">sensor </w:delText>
        </w:r>
      </w:del>
      <w:r w:rsidR="00FC24F4" w:rsidRPr="00FC24F4">
        <w:rPr>
          <w:lang w:val="en-GB"/>
        </w:rPr>
        <w:t>and a Raspberry Pi Camera Board v1.3. The f</w:t>
      </w:r>
      <w:r w:rsidR="00400DD8">
        <w:rPr>
          <w:lang w:val="en-GB"/>
        </w:rPr>
        <w:t xml:space="preserve">ormer </w:t>
      </w:r>
      <w:r w:rsidR="00FC24F4" w:rsidRPr="00FC24F4">
        <w:rPr>
          <w:lang w:val="en-GB"/>
        </w:rPr>
        <w:t>detects close movements and activates the camera used for facial identification</w:t>
      </w:r>
      <w:r w:rsidR="00400DD8">
        <w:rPr>
          <w:lang w:val="en-GB"/>
        </w:rPr>
        <w:t>,</w:t>
      </w:r>
      <w:r w:rsidR="00FC24F4" w:rsidRPr="00FC24F4">
        <w:rPr>
          <w:lang w:val="en-GB"/>
        </w:rPr>
        <w:t xml:space="preserve"> which is located in a small slot in</w:t>
      </w:r>
      <w:ins w:id="53" w:author="Carlos Rodriguez Dominguez" w:date="2020-04-26T12:25:00Z">
        <w:r w:rsidR="00BB383A">
          <w:rPr>
            <w:lang w:val="en-GB"/>
          </w:rPr>
          <w:t>side</w:t>
        </w:r>
      </w:ins>
      <w:r w:rsidR="00FC24F4" w:rsidRPr="00FC24F4">
        <w:rPr>
          <w:lang w:val="en-GB"/>
        </w:rPr>
        <w:t xml:space="preserve"> the cent</w:t>
      </w:r>
      <w:r w:rsidR="00400DD8">
        <w:rPr>
          <w:lang w:val="en-GB"/>
        </w:rPr>
        <w:t>ral</w:t>
      </w:r>
      <w:r w:rsidR="00FC24F4" w:rsidRPr="00FC24F4">
        <w:rPr>
          <w:lang w:val="en-GB"/>
        </w:rPr>
        <w:t xml:space="preserve">-front-top </w:t>
      </w:r>
      <w:r w:rsidR="00400DD8">
        <w:rPr>
          <w:lang w:val="en-GB"/>
        </w:rPr>
        <w:t xml:space="preserve">part </w:t>
      </w:r>
      <w:r w:rsidR="00FC24F4" w:rsidRPr="00FC24F4">
        <w:rPr>
          <w:lang w:val="en-GB"/>
        </w:rPr>
        <w:t>of the dispenser.</w:t>
      </w:r>
      <w:r w:rsidR="00FC24F4">
        <w:rPr>
          <w:lang w:val="en-GB"/>
        </w:rPr>
        <w:t xml:space="preserve"> </w:t>
      </w:r>
      <w:r w:rsidR="00400DD8" w:rsidRPr="00400DD8">
        <w:rPr>
          <w:lang w:val="en-GB"/>
        </w:rPr>
        <w:t xml:space="preserve">In addition, it integrates four </w:t>
      </w:r>
      <w:bookmarkStart w:id="54" w:name="OLE_LINK141"/>
      <w:bookmarkStart w:id="55" w:name="OLE_LINK142"/>
      <w:r w:rsidR="00400DD8" w:rsidRPr="00400DD8">
        <w:rPr>
          <w:lang w:val="en-GB"/>
        </w:rPr>
        <w:t>servomotors</w:t>
      </w:r>
      <w:bookmarkEnd w:id="54"/>
      <w:bookmarkEnd w:id="55"/>
      <w:r w:rsidR="00CC3762">
        <w:rPr>
          <w:lang w:val="en-GB"/>
        </w:rPr>
        <w:t xml:space="preserve"> </w:t>
      </w:r>
      <w:r w:rsidR="00CC3762" w:rsidRPr="00CC3762">
        <w:rPr>
          <w:lang w:val="en-GB"/>
        </w:rPr>
        <w:t xml:space="preserve">(Tower Pro Micro Servo 9g SG90) </w:t>
      </w:r>
      <w:commentRangeStart w:id="56"/>
      <w:r w:rsidR="00CC3762">
        <w:rPr>
          <w:lang w:val="es-US"/>
        </w:rPr>
        <w:fldChar w:fldCharType="begin" w:fldLock="1"/>
      </w:r>
      <w:r w:rsidR="00CC3762" w:rsidRPr="00CC3762">
        <w:rPr>
          <w:lang w:val="en-GB"/>
        </w:rP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[24]","plainTextFormattedCitation":"[24]","previouslyFormattedCitation":"[24]"},"properties":{"noteIndex":0},"schema":"https://github.com/citation-style-language/schema/raw/master/csl-citation.json"}</w:instrText>
      </w:r>
      <w:r w:rsidR="00CC3762">
        <w:rPr>
          <w:lang w:val="es-US"/>
        </w:rPr>
        <w:fldChar w:fldCharType="separate"/>
      </w:r>
      <w:r w:rsidR="00CC3762" w:rsidRPr="00CC3762">
        <w:rPr>
          <w:noProof/>
          <w:lang w:val="en-GB"/>
        </w:rPr>
        <w:t>[24]</w:t>
      </w:r>
      <w:r w:rsidR="00CC3762">
        <w:rPr>
          <w:lang w:val="es-US"/>
        </w:rPr>
        <w:fldChar w:fldCharType="end"/>
      </w:r>
      <w:commentRangeEnd w:id="56"/>
      <w:r w:rsidR="00CC3762">
        <w:rPr>
          <w:rStyle w:val="Refdecomentario"/>
        </w:rPr>
        <w:commentReference w:id="56"/>
      </w:r>
      <w:r w:rsidR="00CC3762">
        <w:rPr>
          <w:lang w:val="en-GB"/>
        </w:rPr>
        <w:t xml:space="preserve">, </w:t>
      </w:r>
      <w:r w:rsidR="00CC3762" w:rsidRPr="00CC3762">
        <w:rPr>
          <w:lang w:val="en-GB"/>
        </w:rPr>
        <w:t xml:space="preserve">which are the actuators that </w:t>
      </w:r>
      <w:r w:rsidR="00CC3762">
        <w:rPr>
          <w:lang w:val="en-GB"/>
        </w:rPr>
        <w:t>push</w:t>
      </w:r>
      <w:r w:rsidR="00CC3762" w:rsidRPr="00CC3762">
        <w:rPr>
          <w:lang w:val="en-GB"/>
        </w:rPr>
        <w:t xml:space="preserve"> the corresponding medicine box through one of the four compartments that the dispenser has.</w:t>
      </w:r>
      <w:r w:rsidR="00CC3762">
        <w:rPr>
          <w:lang w:val="en-GB"/>
        </w:rPr>
        <w:t xml:space="preserve"> </w:t>
      </w:r>
      <w:r w:rsidR="00CC3762" w:rsidRPr="006407C0">
        <w:rPr>
          <w:lang w:val="en-GB"/>
        </w:rPr>
        <w:t>These servomo</w:t>
      </w:r>
      <w:r w:rsidR="006407C0" w:rsidRPr="006407C0">
        <w:rPr>
          <w:lang w:val="en-GB"/>
        </w:rPr>
        <w:t xml:space="preserve">tors are controlled by an Arduino Uno R3 </w:t>
      </w:r>
      <w:ins w:id="57" w:author="Carlos Rodriguez Dominguez" w:date="2020-04-26T12:26:00Z">
        <w:r w:rsidR="00BB383A">
          <w:rPr>
            <w:lang w:val="en-GB"/>
          </w:rPr>
          <w:t>micro</w:t>
        </w:r>
      </w:ins>
      <w:del w:id="58" w:author="Carlos Rodriguez Dominguez" w:date="2020-04-26T12:26:00Z">
        <w:r w:rsidR="006407C0" w:rsidRPr="006407C0" w:rsidDel="00BB383A">
          <w:rPr>
            <w:lang w:val="en-GB"/>
          </w:rPr>
          <w:delText>single-</w:delText>
        </w:r>
        <w:r w:rsidR="00CC3762" w:rsidRPr="006407C0" w:rsidDel="00BB383A">
          <w:rPr>
            <w:lang w:val="en-GB"/>
          </w:rPr>
          <w:delText>board computer</w:delText>
        </w:r>
      </w:del>
      <w:bookmarkEnd w:id="39"/>
      <w:bookmarkEnd w:id="40"/>
      <w:ins w:id="59" w:author="Carlos Rodriguez Dominguez" w:date="2020-04-26T12:26:00Z">
        <w:r w:rsidR="00BB383A">
          <w:rPr>
            <w:lang w:val="en-GB"/>
          </w:rPr>
          <w:t>controller board</w:t>
        </w:r>
      </w:ins>
      <w:r w:rsidRPr="006407C0">
        <w:rPr>
          <w:lang w:val="en-GB"/>
        </w:rPr>
        <w:t>.</w:t>
      </w:r>
      <w:r w:rsidR="006407C0" w:rsidRPr="006407C0">
        <w:rPr>
          <w:lang w:val="en-GB"/>
        </w:rPr>
        <w:t xml:space="preserve"> Moreover, the dispenser has a</w:t>
      </w:r>
      <w:ins w:id="60" w:author="Carlos Rodriguez Dominguez" w:date="2020-04-26T12:27:00Z">
        <w:r w:rsidR="00BB383A">
          <w:rPr>
            <w:lang w:val="en-GB"/>
          </w:rPr>
          <w:t>n</w:t>
        </w:r>
      </w:ins>
      <w:r w:rsidR="006407C0" w:rsidRPr="006407C0">
        <w:rPr>
          <w:lang w:val="en-GB"/>
        </w:rPr>
        <w:t xml:space="preserve"> </w:t>
      </w:r>
      <w:r w:rsidR="003F1F94">
        <w:rPr>
          <w:lang w:val="en-GB"/>
        </w:rPr>
        <w:t xml:space="preserve">LCD screen, a </w:t>
      </w:r>
      <w:r w:rsidR="006407C0" w:rsidRPr="006407C0">
        <w:rPr>
          <w:lang w:val="en-GB"/>
        </w:rPr>
        <w:t xml:space="preserve">buzzer and </w:t>
      </w:r>
      <w:r w:rsidR="003F1F94">
        <w:rPr>
          <w:lang w:val="en-GB"/>
        </w:rPr>
        <w:t>4</w:t>
      </w:r>
      <w:r w:rsidR="006407C0" w:rsidRPr="006407C0">
        <w:rPr>
          <w:lang w:val="en-GB"/>
        </w:rPr>
        <w:t xml:space="preserve"> LED light</w:t>
      </w:r>
      <w:r w:rsidR="003F1F94">
        <w:rPr>
          <w:lang w:val="en-GB"/>
        </w:rPr>
        <w:t>s</w:t>
      </w:r>
      <w:r w:rsidR="006407C0" w:rsidRPr="006407C0">
        <w:rPr>
          <w:lang w:val="en-GB"/>
        </w:rPr>
        <w:t xml:space="preserve"> </w:t>
      </w:r>
      <w:r w:rsidR="003F1F94">
        <w:rPr>
          <w:lang w:val="en-GB"/>
        </w:rPr>
        <w:t xml:space="preserve">(one for </w:t>
      </w:r>
      <w:r w:rsidR="006407C0" w:rsidRPr="006407C0">
        <w:rPr>
          <w:lang w:val="en-GB"/>
        </w:rPr>
        <w:t xml:space="preserve">each </w:t>
      </w:r>
      <w:r w:rsidR="003F1F94">
        <w:rPr>
          <w:lang w:val="en-GB"/>
        </w:rPr>
        <w:t xml:space="preserve">of its </w:t>
      </w:r>
      <w:r w:rsidR="006407C0" w:rsidRPr="006407C0">
        <w:rPr>
          <w:lang w:val="en-GB"/>
        </w:rPr>
        <w:t>compartment</w:t>
      </w:r>
      <w:r w:rsidR="003F1F94">
        <w:rPr>
          <w:lang w:val="en-GB"/>
        </w:rPr>
        <w:t>s)</w:t>
      </w:r>
      <w:r w:rsidR="006407C0" w:rsidRPr="006407C0">
        <w:rPr>
          <w:lang w:val="en-GB"/>
        </w:rPr>
        <w:t xml:space="preserve">. Every time a medicine box is </w:t>
      </w:r>
      <w:r w:rsidR="003F1F94">
        <w:rPr>
          <w:lang w:val="en-GB"/>
        </w:rPr>
        <w:t>dispensed</w:t>
      </w:r>
      <w:r w:rsidR="006407C0">
        <w:rPr>
          <w:lang w:val="en-GB"/>
        </w:rPr>
        <w:t>,</w:t>
      </w:r>
      <w:r w:rsidR="006407C0" w:rsidRPr="006407C0">
        <w:rPr>
          <w:lang w:val="en-GB"/>
        </w:rPr>
        <w:t xml:space="preserve"> the LED in that compartment lights up and the buzzer emits a sound to alert the user</w:t>
      </w:r>
      <w:r w:rsidR="003F1F94">
        <w:rPr>
          <w:lang w:val="en-GB"/>
        </w:rPr>
        <w:t>, while the time and the name of the medicines dispensed are displayed in the LCD screen</w:t>
      </w:r>
      <w:r w:rsidR="006407C0" w:rsidRPr="006407C0">
        <w:rPr>
          <w:lang w:val="en-GB"/>
        </w:rPr>
        <w:t>.</w:t>
      </w:r>
      <w:r w:rsidRPr="006407C0">
        <w:rPr>
          <w:lang w:val="en-GB"/>
        </w:rPr>
        <w:t xml:space="preserve"> </w:t>
      </w:r>
    </w:p>
    <w:p w14:paraId="05C94DEB" w14:textId="77777777" w:rsidR="00E34AD7" w:rsidRPr="00BB383A" w:rsidRDefault="00DA4E1B" w:rsidP="00DA4E1B">
      <w:pPr>
        <w:pStyle w:val="NoindentNormal"/>
        <w:spacing w:before="120"/>
      </w:pPr>
      <w:r w:rsidRPr="00BB383A">
        <w:rPr>
          <w:i/>
        </w:rPr>
        <w:t xml:space="preserve">Local </w:t>
      </w:r>
      <w:r w:rsidR="00CC6E42" w:rsidRPr="00BB383A">
        <w:rPr>
          <w:i/>
        </w:rPr>
        <w:t>Computing</w:t>
      </w:r>
      <w:r w:rsidRPr="00BB383A">
        <w:t xml:space="preserve">. </w:t>
      </w:r>
      <w:r w:rsidR="00E81FB4" w:rsidRPr="00E81FB4">
        <w:rPr>
          <w:lang w:val="en-GB"/>
        </w:rPr>
        <w:t>This layer is in charge of registering patients</w:t>
      </w:r>
      <w:r w:rsidR="00E81FB4">
        <w:rPr>
          <w:lang w:val="en-GB"/>
        </w:rPr>
        <w:t xml:space="preserve">, </w:t>
      </w:r>
      <w:r w:rsidR="00E81FB4" w:rsidRPr="00E81FB4">
        <w:rPr>
          <w:lang w:val="en-GB"/>
        </w:rPr>
        <w:t>detecting their faces and taking the necessary photographs to</w:t>
      </w:r>
      <w:ins w:id="61" w:author="Carlos Rodriguez Dominguez" w:date="2020-04-26T12:27:00Z">
        <w:r w:rsidR="00BB383A">
          <w:rPr>
            <w:lang w:val="en-GB"/>
          </w:rPr>
          <w:t xml:space="preserve"> correctly</w:t>
        </w:r>
      </w:ins>
      <w:r w:rsidR="00E81FB4" w:rsidRPr="00E81FB4">
        <w:rPr>
          <w:lang w:val="en-GB"/>
        </w:rPr>
        <w:t xml:space="preserve"> identify them </w:t>
      </w:r>
      <w:bookmarkStart w:id="62" w:name="OLE_LINK143"/>
      <w:bookmarkStart w:id="63" w:name="OLE_LINK144"/>
      <w:r w:rsidR="00E81FB4" w:rsidRPr="00E81FB4">
        <w:rPr>
          <w:lang w:val="en-GB"/>
        </w:rPr>
        <w:t>later</w:t>
      </w:r>
      <w:bookmarkEnd w:id="62"/>
      <w:del w:id="64" w:author="Carlos Rodriguez Dominguez" w:date="2020-04-26T12:28:00Z">
        <w:r w:rsidR="00E81FB4" w:rsidRPr="00E81FB4" w:rsidDel="00BB383A">
          <w:rPr>
            <w:lang w:val="en-GB"/>
          </w:rPr>
          <w:delText xml:space="preserve"> </w:delText>
        </w:r>
      </w:del>
      <w:bookmarkEnd w:id="63"/>
      <w:ins w:id="65" w:author="Carlos Rodriguez Dominguez" w:date="2020-04-26T12:28:00Z">
        <w:r w:rsidR="00BB383A">
          <w:rPr>
            <w:lang w:val="en-GB"/>
          </w:rPr>
          <w:t xml:space="preserve"> on</w:t>
        </w:r>
      </w:ins>
      <w:del w:id="66" w:author="Carlos Rodriguez Dominguez" w:date="2020-04-26T12:28:00Z">
        <w:r w:rsidR="00E81FB4" w:rsidRPr="00E81FB4" w:rsidDel="00BB383A">
          <w:rPr>
            <w:lang w:val="en-GB"/>
          </w:rPr>
          <w:delText>without any problem</w:delText>
        </w:r>
      </w:del>
      <w:r w:rsidR="00E81FB4" w:rsidRPr="00E81FB4">
        <w:rPr>
          <w:lang w:val="en-GB"/>
        </w:rPr>
        <w:t xml:space="preserve">. To do </w:t>
      </w:r>
      <w:del w:id="67" w:author="Carlos Rodriguez Dominguez" w:date="2020-04-26T12:28:00Z">
        <w:r w:rsidR="00E81FB4" w:rsidDel="00BB383A">
          <w:rPr>
            <w:lang w:val="en-GB"/>
          </w:rPr>
          <w:delText>it</w:delText>
        </w:r>
      </w:del>
      <w:ins w:id="68" w:author="Carlos Rodriguez Dominguez" w:date="2020-04-26T12:28:00Z">
        <w:r w:rsidR="00BB383A">
          <w:rPr>
            <w:lang w:val="en-GB"/>
          </w:rPr>
          <w:t>so</w:t>
        </w:r>
      </w:ins>
      <w:r w:rsidR="00E81FB4">
        <w:rPr>
          <w:lang w:val="en-GB"/>
        </w:rPr>
        <w:t>,</w:t>
      </w:r>
      <w:r w:rsidR="00E81FB4" w:rsidRPr="00E81FB4">
        <w:rPr>
          <w:lang w:val="en-GB"/>
        </w:rPr>
        <w:t xml:space="preserve"> a mobile app </w:t>
      </w:r>
      <w:r w:rsidR="00E81FB4">
        <w:rPr>
          <w:lang w:val="en-GB"/>
        </w:rPr>
        <w:t>that</w:t>
      </w:r>
      <w:r w:rsidR="00E81FB4" w:rsidRPr="00E81FB4">
        <w:rPr>
          <w:lang w:val="en-GB"/>
        </w:rPr>
        <w:t xml:space="preserve"> detects people</w:t>
      </w:r>
      <w:r w:rsidR="00E81FB4">
        <w:rPr>
          <w:lang w:val="en-GB"/>
        </w:rPr>
        <w:t>’s</w:t>
      </w:r>
      <w:r w:rsidR="00E81FB4" w:rsidRPr="00E81FB4">
        <w:rPr>
          <w:lang w:val="en-GB"/>
        </w:rPr>
        <w:t xml:space="preserve"> faces using the Visi</w:t>
      </w:r>
      <w:r w:rsidR="00E81FB4">
        <w:rPr>
          <w:lang w:val="en-GB"/>
        </w:rPr>
        <w:t>o</w:t>
      </w:r>
      <w:r w:rsidR="00E81FB4" w:rsidRPr="00E81FB4">
        <w:rPr>
          <w:lang w:val="en-GB"/>
        </w:rPr>
        <w:t xml:space="preserve">n library in </w:t>
      </w:r>
      <w:proofErr w:type="spellStart"/>
      <w:r w:rsidR="00E81FB4" w:rsidRPr="00E81FB4">
        <w:rPr>
          <w:lang w:val="en-GB"/>
        </w:rPr>
        <w:t>AndroidStudio</w:t>
      </w:r>
      <w:proofErr w:type="spellEnd"/>
      <w:r w:rsidR="00E81FB4" w:rsidRPr="00E81FB4">
        <w:rPr>
          <w:lang w:val="en-GB"/>
        </w:rPr>
        <w:t xml:space="preserve"> is </w:t>
      </w:r>
      <w:r w:rsidR="00E81FB4">
        <w:rPr>
          <w:lang w:val="en-GB"/>
        </w:rPr>
        <w:t>run</w:t>
      </w:r>
      <w:r w:rsidR="00E81FB4" w:rsidRPr="00E81FB4">
        <w:rPr>
          <w:lang w:val="en-GB"/>
        </w:rPr>
        <w:t>.</w:t>
      </w:r>
      <w:r w:rsidR="00E81FB4">
        <w:rPr>
          <w:lang w:val="en-GB"/>
        </w:rPr>
        <w:t xml:space="preserve"> </w:t>
      </w:r>
      <w:r w:rsidR="00E66249" w:rsidRPr="00E66249">
        <w:rPr>
          <w:lang w:val="en-GB"/>
        </w:rPr>
        <w:t xml:space="preserve">Patient identification is </w:t>
      </w:r>
      <w:r w:rsidR="00E66249">
        <w:rPr>
          <w:lang w:val="en-GB"/>
        </w:rPr>
        <w:t xml:space="preserve">carried out </w:t>
      </w:r>
      <w:r w:rsidR="00E66249" w:rsidRPr="00E66249">
        <w:rPr>
          <w:lang w:val="en-GB"/>
        </w:rPr>
        <w:t>using a face identification application</w:t>
      </w:r>
      <w:ins w:id="69" w:author="Carlos Rodriguez Dominguez" w:date="2020-04-26T12:28:00Z">
        <w:r w:rsidR="001E0334">
          <w:rPr>
            <w:lang w:val="en-GB"/>
          </w:rPr>
          <w:t xml:space="preserve"> </w:t>
        </w:r>
      </w:ins>
      <w:del w:id="70" w:author="Carlos Rodriguez Dominguez" w:date="2020-04-26T12:28:00Z">
        <w:r w:rsidR="00E66249" w:rsidRPr="00E66249" w:rsidDel="001E0334">
          <w:rPr>
            <w:lang w:val="en-GB"/>
          </w:rPr>
          <w:delText xml:space="preserve"> </w:delText>
        </w:r>
        <w:commentRangeStart w:id="71"/>
        <w:r w:rsidR="00E66249" w:rsidRPr="00E66249" w:rsidDel="001E0334">
          <w:rPr>
            <w:lang w:val="en-GB"/>
          </w:rPr>
          <w:delText xml:space="preserve">(FIA) </w:delText>
        </w:r>
        <w:commentRangeEnd w:id="71"/>
        <w:r w:rsidR="00E66249" w:rsidDel="001E0334">
          <w:rPr>
            <w:rStyle w:val="Refdecomentario"/>
          </w:rPr>
          <w:commentReference w:id="71"/>
        </w:r>
      </w:del>
      <w:r w:rsidR="00E66249" w:rsidRPr="00E66249">
        <w:rPr>
          <w:lang w:val="en-GB"/>
        </w:rPr>
        <w:t xml:space="preserve">developed in Python (version 2.7) with the OpenCV library (version 2.7). </w:t>
      </w:r>
      <w:r w:rsidR="00E66249" w:rsidRPr="00BB383A">
        <w:t>This application runs on a Raspberry Pi 3 model B+.</w:t>
      </w:r>
      <w:del w:id="72" w:author="Carlos Rodriguez Dominguez" w:date="2020-04-26T12:28:00Z">
        <w:r w:rsidR="00E66249" w:rsidRPr="00BB383A" w:rsidDel="001E0334">
          <w:delText xml:space="preserve"> </w:delText>
        </w:r>
      </w:del>
    </w:p>
    <w:p w14:paraId="16BED23E" w14:textId="77777777" w:rsidR="00E34AD7" w:rsidRPr="00BB383A" w:rsidRDefault="00DA4E1B" w:rsidP="00DA4E1B">
      <w:pPr>
        <w:pStyle w:val="NoindentNormal"/>
        <w:spacing w:before="120"/>
      </w:pPr>
      <w:r w:rsidRPr="00BB383A">
        <w:rPr>
          <w:i/>
        </w:rPr>
        <w:t>C</w:t>
      </w:r>
      <w:r w:rsidR="008D41D7" w:rsidRPr="00BB383A">
        <w:rPr>
          <w:i/>
        </w:rPr>
        <w:t>l</w:t>
      </w:r>
      <w:r w:rsidRPr="00BB383A">
        <w:rPr>
          <w:i/>
        </w:rPr>
        <w:t xml:space="preserve">oud </w:t>
      </w:r>
      <w:r w:rsidR="00CC6E42" w:rsidRPr="00BB383A">
        <w:rPr>
          <w:i/>
        </w:rPr>
        <w:t>Computing</w:t>
      </w:r>
      <w:r w:rsidRPr="00BB383A">
        <w:t xml:space="preserve">. </w:t>
      </w:r>
      <w:r w:rsidR="00A81B93" w:rsidRPr="00A81B93">
        <w:rPr>
          <w:lang w:val="en-GB"/>
        </w:rPr>
        <w:t xml:space="preserve">We use RESTful cloud services for </w:t>
      </w:r>
      <w:commentRangeStart w:id="73"/>
      <w:r w:rsidR="00A81B93" w:rsidRPr="00A81B93">
        <w:rPr>
          <w:lang w:val="en-GB"/>
        </w:rPr>
        <w:t>processing</w:t>
      </w:r>
      <w:commentRangeEnd w:id="73"/>
      <w:r w:rsidR="001E0334">
        <w:rPr>
          <w:rStyle w:val="Refdecomentario"/>
        </w:rPr>
        <w:commentReference w:id="73"/>
      </w:r>
      <w:r w:rsidR="00A81B93">
        <w:rPr>
          <w:lang w:val="en-GB"/>
        </w:rPr>
        <w:t>,</w:t>
      </w:r>
      <w:r w:rsidR="00A81B93" w:rsidRPr="00A81B93">
        <w:rPr>
          <w:lang w:val="en-GB"/>
        </w:rPr>
        <w:t xml:space="preserve"> storage and </w:t>
      </w:r>
      <w:bookmarkStart w:id="74" w:name="OLE_LINK145"/>
      <w:r w:rsidR="00A81B93" w:rsidRPr="00A81B93">
        <w:rPr>
          <w:lang w:val="en-GB"/>
        </w:rPr>
        <w:t xml:space="preserve">database </w:t>
      </w:r>
      <w:bookmarkEnd w:id="74"/>
      <w:r w:rsidR="00A81B93" w:rsidRPr="00A81B93">
        <w:rPr>
          <w:lang w:val="en-GB"/>
        </w:rPr>
        <w:t>management (specifically in PostgreSQL</w:t>
      </w:r>
      <w:r w:rsidR="00A81B93">
        <w:rPr>
          <w:lang w:val="en-GB"/>
        </w:rPr>
        <w:t>,</w:t>
      </w:r>
      <w:r w:rsidR="00A81B93" w:rsidRPr="00A81B93">
        <w:rPr>
          <w:lang w:val="en-GB"/>
        </w:rPr>
        <w:t xml:space="preserve"> version 10.8).</w:t>
      </w:r>
      <w:r w:rsidR="00A81B93">
        <w:rPr>
          <w:lang w:val="en-GB"/>
        </w:rPr>
        <w:t xml:space="preserve"> </w:t>
      </w:r>
      <w:r w:rsidR="00A81B93" w:rsidRPr="00A81B93">
        <w:rPr>
          <w:lang w:val="en-GB"/>
        </w:rPr>
        <w:t>In addition to storing information in the PostgreSQL database</w:t>
      </w:r>
      <w:r w:rsidR="00A81B93">
        <w:rPr>
          <w:lang w:val="en-GB"/>
        </w:rPr>
        <w:t>,</w:t>
      </w:r>
      <w:r w:rsidR="00A81B93" w:rsidRPr="00A81B93">
        <w:rPr>
          <w:lang w:val="en-GB"/>
        </w:rPr>
        <w:t xml:space="preserve"> a folder is created for each patient in which </w:t>
      </w:r>
      <w:r w:rsidR="00FA4386">
        <w:rPr>
          <w:lang w:val="en-GB"/>
        </w:rPr>
        <w:t xml:space="preserve">we store </w:t>
      </w:r>
      <w:r w:rsidR="00A81B93" w:rsidRPr="00A81B93">
        <w:rPr>
          <w:lang w:val="en-GB"/>
        </w:rPr>
        <w:t xml:space="preserve">the photographs that are used for </w:t>
      </w:r>
      <w:r w:rsidR="00FA4386">
        <w:rPr>
          <w:lang w:val="en-GB"/>
        </w:rPr>
        <w:t xml:space="preserve">his/her </w:t>
      </w:r>
      <w:r w:rsidR="00A81B93" w:rsidRPr="00A81B93">
        <w:rPr>
          <w:lang w:val="en-GB"/>
        </w:rPr>
        <w:t>later identification.</w:t>
      </w:r>
      <w:r w:rsidR="00A81B93">
        <w:rPr>
          <w:lang w:val="en-GB"/>
        </w:rPr>
        <w:t xml:space="preserve"> </w:t>
      </w:r>
    </w:p>
    <w:p w14:paraId="31944BE6" w14:textId="2AD77ADD" w:rsidR="0019729B" w:rsidRPr="00FE1216" w:rsidRDefault="00DA4E1B" w:rsidP="007B181B">
      <w:pPr>
        <w:pStyle w:val="NoindentNormal"/>
        <w:spacing w:before="120"/>
        <w:rPr>
          <w:lang w:val="en-GB"/>
        </w:rPr>
      </w:pPr>
      <w:r w:rsidRPr="00BB383A">
        <w:rPr>
          <w:i/>
        </w:rPr>
        <w:t xml:space="preserve">User </w:t>
      </w:r>
      <w:r w:rsidR="00CC6E42" w:rsidRPr="00BB383A">
        <w:rPr>
          <w:i/>
        </w:rPr>
        <w:t>Interaction</w:t>
      </w:r>
      <w:r w:rsidRPr="00BB383A">
        <w:t xml:space="preserve">. </w:t>
      </w:r>
      <w:r w:rsidR="00B848DB" w:rsidRPr="00B848DB">
        <w:rPr>
          <w:lang w:val="en-GB"/>
        </w:rPr>
        <w:t>The dispenser works non-intrusively</w:t>
      </w:r>
      <w:r w:rsidR="00B848DB">
        <w:rPr>
          <w:lang w:val="en-GB"/>
        </w:rPr>
        <w:t>. Thus,</w:t>
      </w:r>
      <w:r w:rsidR="00B848DB" w:rsidRPr="00B848DB">
        <w:rPr>
          <w:lang w:val="en-GB"/>
        </w:rPr>
        <w:t xml:space="preserve"> when the PIR sensor detects any movement near the dispenser</w:t>
      </w:r>
      <w:r w:rsidR="00B848DB">
        <w:rPr>
          <w:lang w:val="en-GB"/>
        </w:rPr>
        <w:t>,</w:t>
      </w:r>
      <w:r w:rsidR="00B848DB" w:rsidRPr="00B848DB">
        <w:rPr>
          <w:lang w:val="en-GB"/>
        </w:rPr>
        <w:t xml:space="preserve"> the camera is activated to try to identify if the </w:t>
      </w:r>
      <w:ins w:id="75" w:author="Carlos Rodriguez Dominguez" w:date="2020-04-26T12:33:00Z">
        <w:r w:rsidR="00457234" w:rsidRPr="00B848DB">
          <w:rPr>
            <w:lang w:val="en-GB"/>
          </w:rPr>
          <w:t xml:space="preserve">approaching </w:t>
        </w:r>
      </w:ins>
      <w:r w:rsidR="00B848DB" w:rsidRPr="00B848DB">
        <w:rPr>
          <w:lang w:val="en-GB"/>
        </w:rPr>
        <w:t xml:space="preserve">person </w:t>
      </w:r>
      <w:del w:id="76" w:author="Carlos Rodriguez Dominguez" w:date="2020-04-26T12:33:00Z">
        <w:r w:rsidR="00B848DB" w:rsidRPr="00B848DB" w:rsidDel="00457234">
          <w:rPr>
            <w:lang w:val="en-GB"/>
          </w:rPr>
          <w:delText xml:space="preserve">approaching </w:delText>
        </w:r>
      </w:del>
      <w:r w:rsidR="00B848DB" w:rsidRPr="00B848DB">
        <w:rPr>
          <w:lang w:val="en-GB"/>
        </w:rPr>
        <w:t>is a registered patient. In that case</w:t>
      </w:r>
      <w:r w:rsidR="00B848DB">
        <w:rPr>
          <w:lang w:val="en-GB"/>
        </w:rPr>
        <w:t>,</w:t>
      </w:r>
      <w:r w:rsidR="00B848DB" w:rsidRPr="00B848DB">
        <w:rPr>
          <w:lang w:val="en-GB"/>
        </w:rPr>
        <w:t xml:space="preserve"> after identifying</w:t>
      </w:r>
      <w:r w:rsidR="003F1F94">
        <w:rPr>
          <w:lang w:val="en-GB"/>
        </w:rPr>
        <w:t xml:space="preserve"> him/her,</w:t>
      </w:r>
      <w:r w:rsidR="00B848DB" w:rsidRPr="00B848DB">
        <w:rPr>
          <w:lang w:val="en-GB"/>
        </w:rPr>
        <w:t xml:space="preserve"> if it is time to </w:t>
      </w:r>
      <w:ins w:id="77" w:author="Carlos Rodriguez Dominguez" w:date="2020-04-26T12:33:00Z">
        <w:r w:rsidR="00457234">
          <w:rPr>
            <w:lang w:val="en-GB"/>
          </w:rPr>
          <w:t>in</w:t>
        </w:r>
      </w:ins>
      <w:r w:rsidR="00B848DB" w:rsidRPr="00B848DB">
        <w:rPr>
          <w:lang w:val="en-GB"/>
        </w:rPr>
        <w:t xml:space="preserve">take some of </w:t>
      </w:r>
      <w:r w:rsidR="003F1F94">
        <w:rPr>
          <w:lang w:val="en-GB"/>
        </w:rPr>
        <w:t>his/her</w:t>
      </w:r>
      <w:r w:rsidR="00B848DB" w:rsidRPr="00B848DB">
        <w:rPr>
          <w:lang w:val="en-GB"/>
        </w:rPr>
        <w:t xml:space="preserve"> medicines</w:t>
      </w:r>
      <w:r w:rsidR="003F1F94">
        <w:rPr>
          <w:lang w:val="en-GB"/>
        </w:rPr>
        <w:t>,</w:t>
      </w:r>
      <w:r w:rsidR="00B848DB" w:rsidRPr="00B848DB">
        <w:rPr>
          <w:lang w:val="en-GB"/>
        </w:rPr>
        <w:t xml:space="preserve"> they will be dispensed</w:t>
      </w:r>
      <w:r w:rsidR="003F1F94">
        <w:rPr>
          <w:lang w:val="en-GB"/>
        </w:rPr>
        <w:t>;</w:t>
      </w:r>
      <w:r w:rsidR="00B848DB" w:rsidRPr="00B848DB">
        <w:rPr>
          <w:lang w:val="en-GB"/>
        </w:rPr>
        <w:t xml:space="preserve"> </w:t>
      </w:r>
      <w:r w:rsidR="003F1F94" w:rsidRPr="00B848DB">
        <w:rPr>
          <w:lang w:val="en-GB"/>
        </w:rPr>
        <w:t>otherwise</w:t>
      </w:r>
      <w:r w:rsidR="003F1F94">
        <w:rPr>
          <w:lang w:val="en-GB"/>
        </w:rPr>
        <w:t>,</w:t>
      </w:r>
      <w:r w:rsidR="00B848DB" w:rsidRPr="00B848DB">
        <w:rPr>
          <w:lang w:val="en-GB"/>
        </w:rPr>
        <w:t xml:space="preserve"> </w:t>
      </w:r>
      <w:r w:rsidR="003F1F94" w:rsidRPr="00B848DB">
        <w:rPr>
          <w:lang w:val="en-GB"/>
        </w:rPr>
        <w:t xml:space="preserve">the time of </w:t>
      </w:r>
      <w:r w:rsidR="003F1F94">
        <w:rPr>
          <w:lang w:val="en-GB"/>
        </w:rPr>
        <w:t xml:space="preserve">his/her </w:t>
      </w:r>
      <w:r w:rsidR="003F1F94" w:rsidRPr="00B848DB">
        <w:rPr>
          <w:lang w:val="en-GB"/>
        </w:rPr>
        <w:t xml:space="preserve">next dose </w:t>
      </w:r>
      <w:r w:rsidR="00B848DB" w:rsidRPr="00B848DB">
        <w:rPr>
          <w:lang w:val="en-GB"/>
        </w:rPr>
        <w:t>will be shown on the LCD screen.</w:t>
      </w:r>
      <w:r w:rsidR="003F1F94">
        <w:rPr>
          <w:lang w:val="en-GB"/>
        </w:rPr>
        <w:t xml:space="preserve"> </w:t>
      </w:r>
      <w:r w:rsidR="003F1F94" w:rsidRPr="003F1F94">
        <w:rPr>
          <w:lang w:val="en-GB"/>
        </w:rPr>
        <w:t>Another way of interacting with the system would be through the mobile app</w:t>
      </w:r>
      <w:r w:rsidR="003851E8">
        <w:rPr>
          <w:lang w:val="en-GB"/>
        </w:rPr>
        <w:t>,</w:t>
      </w:r>
      <w:r w:rsidR="003F1F94" w:rsidRPr="003F1F94">
        <w:rPr>
          <w:lang w:val="en-GB"/>
        </w:rPr>
        <w:t xml:space="preserve"> which will be used </w:t>
      </w:r>
      <w:bookmarkStart w:id="78" w:name="OLE_LINK146"/>
      <w:bookmarkStart w:id="79" w:name="OLE_LINK148"/>
      <w:r w:rsidR="003851E8" w:rsidRPr="003F1F94">
        <w:rPr>
          <w:lang w:val="en-GB"/>
        </w:rPr>
        <w:t>mainly</w:t>
      </w:r>
      <w:bookmarkEnd w:id="78"/>
      <w:r w:rsidR="003851E8" w:rsidRPr="003F1F94">
        <w:rPr>
          <w:lang w:val="en-GB"/>
        </w:rPr>
        <w:t xml:space="preserve"> </w:t>
      </w:r>
      <w:bookmarkEnd w:id="79"/>
      <w:r w:rsidR="003F1F94" w:rsidRPr="003F1F94">
        <w:rPr>
          <w:lang w:val="en-GB"/>
        </w:rPr>
        <w:t>by caregivers.</w:t>
      </w:r>
      <w:r w:rsidR="003851E8">
        <w:rPr>
          <w:lang w:val="en-GB"/>
        </w:rPr>
        <w:t xml:space="preserve"> </w:t>
      </w:r>
      <w:r w:rsidR="003851E8" w:rsidRPr="003851E8">
        <w:rPr>
          <w:lang w:val="en-GB"/>
        </w:rPr>
        <w:t>Thus</w:t>
      </w:r>
      <w:r w:rsidR="003851E8">
        <w:rPr>
          <w:lang w:val="en-GB"/>
        </w:rPr>
        <w:t>,</w:t>
      </w:r>
      <w:r w:rsidR="003851E8" w:rsidRPr="003851E8">
        <w:rPr>
          <w:lang w:val="en-GB"/>
        </w:rPr>
        <w:t xml:space="preserve"> they will be the ones who will enter the system configuration data</w:t>
      </w:r>
      <w:r w:rsidR="003851E8">
        <w:rPr>
          <w:lang w:val="en-GB"/>
        </w:rPr>
        <w:t>,</w:t>
      </w:r>
      <w:r w:rsidR="003851E8" w:rsidRPr="003851E8">
        <w:rPr>
          <w:lang w:val="en-GB"/>
        </w:rPr>
        <w:t xml:space="preserve"> as well as their own data and those of the patients in their care</w:t>
      </w:r>
      <w:r w:rsidR="003851E8">
        <w:rPr>
          <w:lang w:val="en-GB"/>
        </w:rPr>
        <w:t>,</w:t>
      </w:r>
      <w:r w:rsidR="003851E8" w:rsidRPr="003851E8">
        <w:rPr>
          <w:lang w:val="en-GB"/>
        </w:rPr>
        <w:t xml:space="preserve"> in addition to the</w:t>
      </w:r>
      <w:r w:rsidR="003851E8">
        <w:rPr>
          <w:lang w:val="en-GB"/>
        </w:rPr>
        <w:t>ir</w:t>
      </w:r>
      <w:r w:rsidR="003851E8" w:rsidRPr="003851E8">
        <w:rPr>
          <w:lang w:val="en-GB"/>
        </w:rPr>
        <w:t xml:space="preserve"> doses of medications and the hours in which they must be taken.</w:t>
      </w:r>
      <w:r w:rsidR="003851E8">
        <w:rPr>
          <w:lang w:val="en-GB"/>
        </w:rPr>
        <w:t xml:space="preserve"> </w:t>
      </w:r>
      <w:r w:rsidR="003851E8" w:rsidRPr="003851E8">
        <w:rPr>
          <w:lang w:val="en-GB"/>
        </w:rPr>
        <w:t>The mobile app also serves for the caregiver to receive notifications about whether or not the patient has obtained the medications from the dispenser.</w:t>
      </w:r>
      <w:r w:rsidR="00B848DB">
        <w:rPr>
          <w:lang w:val="en-GB"/>
        </w:rPr>
        <w:t xml:space="preserve"> </w:t>
      </w:r>
      <w:r w:rsidR="003851E8" w:rsidRPr="007B181B">
        <w:rPr>
          <w:lang w:val="en-GB"/>
        </w:rPr>
        <w:t>If the patient is able to use a smartphone</w:t>
      </w:r>
      <w:r w:rsidR="007B181B">
        <w:rPr>
          <w:lang w:val="en-GB"/>
        </w:rPr>
        <w:t>,</w:t>
      </w:r>
      <w:r w:rsidR="003851E8" w:rsidRPr="007B181B">
        <w:rPr>
          <w:lang w:val="en-GB"/>
        </w:rPr>
        <w:t xml:space="preserve"> </w:t>
      </w:r>
      <w:ins w:id="80" w:author="Carlos Rodriguez Dominguez" w:date="2020-04-26T12:36:00Z">
        <w:r w:rsidR="001A1DC7">
          <w:rPr>
            <w:lang w:val="en-GB"/>
          </w:rPr>
          <w:t xml:space="preserve">then </w:t>
        </w:r>
      </w:ins>
      <w:r w:rsidR="007B181B">
        <w:rPr>
          <w:lang w:val="en-GB"/>
        </w:rPr>
        <w:t>he/she</w:t>
      </w:r>
      <w:r w:rsidR="003851E8" w:rsidRPr="007B181B">
        <w:rPr>
          <w:lang w:val="en-GB"/>
        </w:rPr>
        <w:t xml:space="preserve"> c</w:t>
      </w:r>
      <w:r w:rsidR="007B181B">
        <w:rPr>
          <w:lang w:val="en-GB"/>
        </w:rPr>
        <w:t>ould</w:t>
      </w:r>
      <w:r w:rsidR="003851E8" w:rsidRPr="007B181B">
        <w:rPr>
          <w:lang w:val="en-GB"/>
        </w:rPr>
        <w:t xml:space="preserve"> </w:t>
      </w:r>
      <w:r w:rsidR="007B181B">
        <w:rPr>
          <w:lang w:val="en-GB"/>
        </w:rPr>
        <w:t xml:space="preserve">also </w:t>
      </w:r>
      <w:r w:rsidR="003851E8" w:rsidRPr="007B181B">
        <w:rPr>
          <w:lang w:val="en-GB"/>
        </w:rPr>
        <w:t xml:space="preserve">receive reminders about </w:t>
      </w:r>
      <w:r w:rsidR="007B181B">
        <w:rPr>
          <w:lang w:val="en-GB"/>
        </w:rPr>
        <w:t>his/her</w:t>
      </w:r>
      <w:r w:rsidR="003851E8" w:rsidRPr="007B181B">
        <w:rPr>
          <w:lang w:val="en-GB"/>
        </w:rPr>
        <w:t xml:space="preserve"> </w:t>
      </w:r>
      <w:r w:rsidR="007B181B" w:rsidRPr="007B181B">
        <w:rPr>
          <w:lang w:val="en-GB"/>
        </w:rPr>
        <w:t xml:space="preserve">medicine </w:t>
      </w:r>
      <w:r w:rsidR="003851E8" w:rsidRPr="007B181B">
        <w:rPr>
          <w:lang w:val="en-GB"/>
        </w:rPr>
        <w:t>intake</w:t>
      </w:r>
      <w:r w:rsidR="007B181B">
        <w:rPr>
          <w:lang w:val="en-GB"/>
        </w:rPr>
        <w:t>s</w:t>
      </w:r>
      <w:r w:rsidR="003851E8" w:rsidRPr="007B181B">
        <w:rPr>
          <w:lang w:val="en-GB"/>
        </w:rPr>
        <w:t xml:space="preserve"> through the mobile app</w:t>
      </w:r>
      <w:r w:rsidR="007B181B">
        <w:rPr>
          <w:lang w:val="en-GB"/>
        </w:rPr>
        <w:t xml:space="preserve"> </w:t>
      </w:r>
      <w:r w:rsidR="007B181B">
        <w:rPr>
          <w:lang w:val="es-US"/>
        </w:rPr>
        <w:fldChar w:fldCharType="begin" w:fldLock="1"/>
      </w:r>
      <w:r w:rsidR="007B181B" w:rsidRPr="007B181B">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[33]","plainTextFormattedCitation":"[33]","previouslyFormattedCitation":"[33]"},"properties":{"noteIndex":0},"schema":"https://github.com/citation-style-language/schema/raw/master/csl-citation.json"}</w:instrText>
      </w:r>
      <w:r w:rsidR="007B181B">
        <w:rPr>
          <w:lang w:val="es-US"/>
        </w:rPr>
        <w:fldChar w:fldCharType="separate"/>
      </w:r>
      <w:r w:rsidR="007B181B" w:rsidRPr="007B181B">
        <w:rPr>
          <w:noProof/>
          <w:lang w:val="en-GB"/>
        </w:rPr>
        <w:t>[33]</w:t>
      </w:r>
      <w:r w:rsidR="007B181B">
        <w:rPr>
          <w:lang w:val="es-US"/>
        </w:rPr>
        <w:fldChar w:fldCharType="end"/>
      </w:r>
      <w:r w:rsidR="007B181B">
        <w:rPr>
          <w:lang w:val="es-US"/>
        </w:rPr>
        <w:fldChar w:fldCharType="begin" w:fldLock="1"/>
      </w:r>
      <w:r w:rsidR="007B181B" w:rsidRPr="007B181B">
        <w:rPr>
          <w:lang w:val="en-GB"/>
        </w:rPr>
        <w:instrText>ADDIN CSL_CITATION {"citationItems":[{"id":"ITEM-1","itemData":{"DOI":"10.1109/ViTECoN.2019.8899</w:instrText>
      </w:r>
      <w:r w:rsidR="007B181B">
        <w:rPr>
          <w:lang w:val="es-US"/>
        </w:rPr>
        <w:instrText xml:space="preserve">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w:instrText>
      </w:r>
      <w:r w:rsidR="007B181B" w:rsidRPr="00BB383A">
        <w:instrText>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[35]","plainTextFormattedCitation":"[35]","previouslyFormattedCitation":"[35]"},"properties":{"noteIndex":0},"schema":"https://github.com/citation-style-language/schema/raw/master/csl-citation.json"}</w:instrText>
      </w:r>
      <w:r w:rsidR="007B181B">
        <w:rPr>
          <w:lang w:val="es-US"/>
        </w:rPr>
        <w:fldChar w:fldCharType="separate"/>
      </w:r>
      <w:r w:rsidR="007B181B" w:rsidRPr="00BB383A">
        <w:rPr>
          <w:noProof/>
        </w:rPr>
        <w:t>[35]</w:t>
      </w:r>
      <w:r w:rsidR="007B181B">
        <w:rPr>
          <w:lang w:val="es-US"/>
        </w:rPr>
        <w:fldChar w:fldCharType="end"/>
      </w:r>
      <w:r w:rsidR="007B181B" w:rsidRPr="00BB383A">
        <w:t>.</w:t>
      </w:r>
      <w:r w:rsidR="003851E8" w:rsidRPr="00BB383A">
        <w:t xml:space="preserve"> </w:t>
      </w:r>
      <w:r w:rsidR="007B181B" w:rsidRPr="009A6DC1">
        <w:rPr>
          <w:lang w:val="en-GB"/>
        </w:rPr>
        <w:fldChar w:fldCharType="begin"/>
      </w:r>
      <w:r w:rsidR="007B181B" w:rsidRPr="009A6DC1">
        <w:rPr>
          <w:lang w:val="en-GB"/>
        </w:rPr>
        <w:instrText xml:space="preserve"> REF _Ref38434077 \h  \* MERGEFORMAT </w:instrText>
      </w:r>
      <w:r w:rsidR="007B181B" w:rsidRPr="009A6DC1">
        <w:rPr>
          <w:lang w:val="en-GB"/>
        </w:rPr>
      </w:r>
      <w:r w:rsidR="007B181B" w:rsidRPr="009A6DC1">
        <w:rPr>
          <w:lang w:val="en-GB"/>
        </w:rPr>
        <w:fldChar w:fldCharType="separate"/>
      </w:r>
      <w:r w:rsidR="007B181B" w:rsidRPr="009A6DC1">
        <w:rPr>
          <w:lang w:val="en-GB"/>
        </w:rPr>
        <w:t>Figure 2</w:t>
      </w:r>
      <w:r w:rsidR="007B181B" w:rsidRPr="009A6DC1">
        <w:rPr>
          <w:lang w:val="en-GB"/>
        </w:rPr>
        <w:fldChar w:fldCharType="end"/>
      </w:r>
      <w:r w:rsidR="007B181B" w:rsidRPr="009A6DC1">
        <w:rPr>
          <w:lang w:val="en-GB"/>
        </w:rPr>
        <w:t xml:space="preserve"> shows some screenshots of </w:t>
      </w:r>
      <w:del w:id="81" w:author="Carlos Rodriguez Dominguez" w:date="2020-04-26T12:38:00Z">
        <w:r w:rsidR="007B181B" w:rsidRPr="009A6DC1" w:rsidDel="001159BC">
          <w:rPr>
            <w:lang w:val="en-GB"/>
          </w:rPr>
          <w:delText xml:space="preserve">our </w:delText>
        </w:r>
      </w:del>
      <w:ins w:id="82" w:author="Carlos Rodriguez Dominguez" w:date="2020-04-26T12:38:00Z">
        <w:r w:rsidR="001159BC">
          <w:rPr>
            <w:lang w:val="en-GB"/>
          </w:rPr>
          <w:t>the</w:t>
        </w:r>
        <w:r w:rsidR="001159BC" w:rsidRPr="009A6DC1">
          <w:rPr>
            <w:lang w:val="en-GB"/>
          </w:rPr>
          <w:t xml:space="preserve"> </w:t>
        </w:r>
      </w:ins>
      <w:r w:rsidR="007B181B" w:rsidRPr="009A6DC1">
        <w:rPr>
          <w:lang w:val="en-GB"/>
        </w:rPr>
        <w:t xml:space="preserve">mobile app. </w:t>
      </w:r>
      <w:r w:rsidR="00CE43EB" w:rsidRPr="009A6DC1">
        <w:rPr>
          <w:lang w:val="en-GB"/>
        </w:rPr>
        <w:t xml:space="preserve">The one on the left (A) </w:t>
      </w:r>
      <w:r w:rsidR="009A6DC1" w:rsidRPr="009A6DC1">
        <w:rPr>
          <w:lang w:val="en-GB"/>
        </w:rPr>
        <w:t>shows the menu for the caregiver profile.</w:t>
      </w:r>
      <w:r w:rsidR="009A6DC1">
        <w:rPr>
          <w:lang w:val="en-GB"/>
        </w:rPr>
        <w:t xml:space="preserve"> </w:t>
      </w:r>
      <w:r w:rsidR="005C51C3" w:rsidRPr="005C51C3">
        <w:rPr>
          <w:lang w:val="en-GB"/>
        </w:rPr>
        <w:t>In it</w:t>
      </w:r>
      <w:r w:rsidR="005C51C3">
        <w:rPr>
          <w:lang w:val="en-GB"/>
        </w:rPr>
        <w:t>,</w:t>
      </w:r>
      <w:r w:rsidR="005C51C3" w:rsidRPr="005C51C3">
        <w:rPr>
          <w:lang w:val="en-GB"/>
        </w:rPr>
        <w:t xml:space="preserve"> the </w:t>
      </w:r>
      <w:r w:rsidR="005C51C3" w:rsidRPr="00F04088">
        <w:rPr>
          <w:i/>
          <w:lang w:val="en-GB"/>
        </w:rPr>
        <w:t>Patients</w:t>
      </w:r>
      <w:r w:rsidR="005C51C3" w:rsidRPr="005C51C3">
        <w:rPr>
          <w:lang w:val="en-GB"/>
        </w:rPr>
        <w:t xml:space="preserve"> option gives access to the </w:t>
      </w:r>
      <w:r w:rsidR="005C51C3" w:rsidRPr="005C51C3">
        <w:rPr>
          <w:lang w:val="en-GB"/>
        </w:rPr>
        <w:lastRenderedPageBreak/>
        <w:t xml:space="preserve">list of patients </w:t>
      </w:r>
      <w:r w:rsidR="00F04088" w:rsidRPr="00532CC7">
        <w:rPr>
          <w:lang w:val="en-GB"/>
        </w:rPr>
        <w:t>who are in charge of the caregiver</w:t>
      </w:r>
      <w:r w:rsidR="00F04088">
        <w:rPr>
          <w:lang w:val="en-GB"/>
        </w:rPr>
        <w:t>,</w:t>
      </w:r>
      <w:r w:rsidR="00F04088" w:rsidRPr="005C51C3">
        <w:rPr>
          <w:lang w:val="en-GB"/>
        </w:rPr>
        <w:t xml:space="preserve"> </w:t>
      </w:r>
      <w:r w:rsidR="00F04088">
        <w:rPr>
          <w:lang w:val="en-GB"/>
        </w:rPr>
        <w:t xml:space="preserve">as </w:t>
      </w:r>
      <w:r w:rsidR="005C51C3" w:rsidRPr="005C51C3">
        <w:rPr>
          <w:lang w:val="en-GB"/>
        </w:rPr>
        <w:t>shown in the central capture (B)</w:t>
      </w:r>
      <w:r w:rsidR="00F04088">
        <w:rPr>
          <w:lang w:val="en-GB"/>
        </w:rPr>
        <w:t>,</w:t>
      </w:r>
      <w:r w:rsidR="005C51C3" w:rsidRPr="005C51C3">
        <w:rPr>
          <w:lang w:val="en-GB"/>
        </w:rPr>
        <w:t xml:space="preserve"> which </w:t>
      </w:r>
      <w:r w:rsidR="00F04088">
        <w:rPr>
          <w:lang w:val="en-GB"/>
        </w:rPr>
        <w:t xml:space="preserve">also </w:t>
      </w:r>
      <w:r w:rsidR="005C51C3" w:rsidRPr="005C51C3">
        <w:rPr>
          <w:lang w:val="en-GB"/>
        </w:rPr>
        <w:t xml:space="preserve">allows adding more patients; the </w:t>
      </w:r>
      <w:r w:rsidR="005C51C3" w:rsidRPr="00F04088">
        <w:rPr>
          <w:i/>
          <w:lang w:val="en-GB"/>
        </w:rPr>
        <w:t>Dispensers</w:t>
      </w:r>
      <w:r w:rsidR="005C51C3" w:rsidRPr="005C51C3">
        <w:rPr>
          <w:lang w:val="en-GB"/>
        </w:rPr>
        <w:t xml:space="preserve"> option would show the list of nearby dispensers</w:t>
      </w:r>
      <w:r w:rsidR="00F04088">
        <w:rPr>
          <w:lang w:val="en-GB"/>
        </w:rPr>
        <w:t>,</w:t>
      </w:r>
      <w:r w:rsidR="005C51C3" w:rsidRPr="005C51C3">
        <w:rPr>
          <w:lang w:val="en-GB"/>
        </w:rPr>
        <w:t xml:space="preserve"> being necessary to have the Bluetooth of the </w:t>
      </w:r>
      <w:r w:rsidR="00F04088">
        <w:rPr>
          <w:lang w:val="en-GB"/>
        </w:rPr>
        <w:t>smartphone</w:t>
      </w:r>
      <w:r w:rsidR="005C51C3" w:rsidRPr="005C51C3">
        <w:rPr>
          <w:lang w:val="en-GB"/>
        </w:rPr>
        <w:t xml:space="preserve"> activated so that it can recognize them; and the </w:t>
      </w:r>
      <w:r w:rsidR="005C51C3" w:rsidRPr="00F04088">
        <w:rPr>
          <w:i/>
          <w:lang w:val="en-GB"/>
        </w:rPr>
        <w:t>Medicine Boxes</w:t>
      </w:r>
      <w:r w:rsidR="005C51C3" w:rsidRPr="005C51C3">
        <w:rPr>
          <w:lang w:val="en-GB"/>
        </w:rPr>
        <w:t xml:space="preserve"> option displays the screenshot (C)</w:t>
      </w:r>
      <w:r w:rsidR="00F04088">
        <w:rPr>
          <w:lang w:val="en-GB"/>
        </w:rPr>
        <w:t>,</w:t>
      </w:r>
      <w:r w:rsidR="005C51C3" w:rsidRPr="005C51C3">
        <w:rPr>
          <w:lang w:val="en-GB"/>
        </w:rPr>
        <w:t xml:space="preserve"> which shows buttons to manually dispense the </w:t>
      </w:r>
      <w:r w:rsidR="00F04088">
        <w:rPr>
          <w:lang w:val="en-GB"/>
        </w:rPr>
        <w:t xml:space="preserve">medicine </w:t>
      </w:r>
      <w:r w:rsidR="005C51C3" w:rsidRPr="005C51C3">
        <w:rPr>
          <w:lang w:val="en-GB"/>
        </w:rPr>
        <w:t xml:space="preserve">boxes that are at the bottom of the corresponding </w:t>
      </w:r>
      <w:r w:rsidR="00F04088">
        <w:rPr>
          <w:lang w:val="en-GB"/>
        </w:rPr>
        <w:t xml:space="preserve">(four) </w:t>
      </w:r>
      <w:r w:rsidR="005C51C3" w:rsidRPr="005C51C3">
        <w:rPr>
          <w:lang w:val="en-GB"/>
        </w:rPr>
        <w:t>compartments</w:t>
      </w:r>
      <w:r w:rsidR="00F04088">
        <w:rPr>
          <w:lang w:val="en-GB"/>
        </w:rPr>
        <w:t>,</w:t>
      </w:r>
      <w:r w:rsidR="005C51C3" w:rsidRPr="005C51C3">
        <w:rPr>
          <w:lang w:val="en-GB"/>
        </w:rPr>
        <w:t xml:space="preserve"> </w:t>
      </w:r>
      <w:r w:rsidR="00FE1216">
        <w:rPr>
          <w:lang w:val="en-GB"/>
        </w:rPr>
        <w:t xml:space="preserve">this </w:t>
      </w:r>
      <w:r w:rsidR="005C51C3" w:rsidRPr="005C51C3">
        <w:rPr>
          <w:lang w:val="en-GB"/>
        </w:rPr>
        <w:t xml:space="preserve">option </w:t>
      </w:r>
      <w:r w:rsidR="00FE1216">
        <w:rPr>
          <w:lang w:val="en-GB"/>
        </w:rPr>
        <w:t>must</w:t>
      </w:r>
      <w:r w:rsidR="005C51C3" w:rsidRPr="005C51C3">
        <w:rPr>
          <w:lang w:val="en-GB"/>
        </w:rPr>
        <w:t xml:space="preserve"> be used when the patient has not approached the dispenser when </w:t>
      </w:r>
      <w:r w:rsidR="00BD7819">
        <w:rPr>
          <w:lang w:val="en-GB"/>
        </w:rPr>
        <w:t>he/she</w:t>
      </w:r>
      <w:r w:rsidR="005C51C3" w:rsidRPr="005C51C3">
        <w:rPr>
          <w:lang w:val="en-GB"/>
        </w:rPr>
        <w:t xml:space="preserve"> should.</w:t>
      </w:r>
    </w:p>
    <w:p w14:paraId="213072F3" w14:textId="77777777" w:rsidR="00472035" w:rsidRDefault="00472035" w:rsidP="0019729B">
      <w:pPr>
        <w:pStyle w:val="Descripcin"/>
        <w:jc w:val="center"/>
        <w:rPr>
          <w:b/>
          <w:lang w:val="es-US"/>
        </w:rPr>
      </w:pPr>
      <w:commentRangeStart w:id="83"/>
      <w:r>
        <w:rPr>
          <w:b/>
          <w:noProof/>
          <w:lang w:val="es-ES" w:eastAsia="es-ES"/>
        </w:rPr>
        <w:drawing>
          <wp:inline distT="0" distB="0" distL="0" distR="0" wp14:anchorId="6C89189E" wp14:editId="628257AA">
            <wp:extent cx="4464685" cy="2602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MovilDispens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4685" cy="2602865"/>
                    </a:xfrm>
                    <a:prstGeom prst="rect">
                      <a:avLst/>
                    </a:prstGeom>
                  </pic:spPr>
                </pic:pic>
              </a:graphicData>
            </a:graphic>
          </wp:inline>
        </w:drawing>
      </w:r>
      <w:commentRangeEnd w:id="83"/>
      <w:r w:rsidR="00672214">
        <w:rPr>
          <w:rStyle w:val="Refdecomentario"/>
        </w:rPr>
        <w:commentReference w:id="83"/>
      </w:r>
    </w:p>
    <w:p w14:paraId="5AB69730" w14:textId="77777777" w:rsidR="0019729B" w:rsidRPr="004F440E" w:rsidRDefault="0019729B" w:rsidP="004F440E">
      <w:pPr>
        <w:spacing w:before="120" w:after="120"/>
        <w:ind w:firstLine="0"/>
        <w:jc w:val="center"/>
        <w:rPr>
          <w:b/>
          <w:sz w:val="16"/>
          <w:lang w:val="es-US"/>
        </w:rPr>
      </w:pPr>
      <w:bookmarkStart w:id="86" w:name="_Ref38434077"/>
      <w:r w:rsidRPr="004F440E">
        <w:rPr>
          <w:b/>
          <w:sz w:val="16"/>
          <w:lang w:val="es-US"/>
        </w:rPr>
        <w:t xml:space="preserve">Figure </w:t>
      </w:r>
      <w:r w:rsidRPr="004F440E">
        <w:rPr>
          <w:b/>
          <w:sz w:val="16"/>
          <w:lang w:val="es-US"/>
        </w:rPr>
        <w:fldChar w:fldCharType="begin"/>
      </w:r>
      <w:r w:rsidRPr="004F440E">
        <w:rPr>
          <w:b/>
          <w:sz w:val="16"/>
          <w:lang w:val="es-US"/>
        </w:rPr>
        <w:instrText xml:space="preserve"> SEQ Figure \* ARABIC </w:instrText>
      </w:r>
      <w:r w:rsidRPr="004F440E">
        <w:rPr>
          <w:b/>
          <w:sz w:val="16"/>
          <w:lang w:val="es-US"/>
        </w:rPr>
        <w:fldChar w:fldCharType="separate"/>
      </w:r>
      <w:r w:rsidRPr="004F440E">
        <w:rPr>
          <w:b/>
          <w:sz w:val="16"/>
          <w:lang w:val="es-US"/>
        </w:rPr>
        <w:t>2</w:t>
      </w:r>
      <w:r w:rsidRPr="004F440E">
        <w:rPr>
          <w:b/>
          <w:sz w:val="16"/>
          <w:lang w:val="es-US"/>
        </w:rPr>
        <w:fldChar w:fldCharType="end"/>
      </w:r>
      <w:bookmarkEnd w:id="86"/>
      <w:r w:rsidRPr="004F440E">
        <w:rPr>
          <w:b/>
          <w:sz w:val="16"/>
          <w:lang w:val="es-US"/>
        </w:rPr>
        <w:t xml:space="preserve">. </w:t>
      </w:r>
      <w:r w:rsidRPr="004F440E">
        <w:rPr>
          <w:sz w:val="16"/>
          <w:lang w:val="es-US"/>
        </w:rPr>
        <w:t>Capturas de las pantallas de la aplicación móvil.</w:t>
      </w:r>
    </w:p>
    <w:p w14:paraId="29D2EE25" w14:textId="77777777" w:rsidR="000E349E" w:rsidRPr="000E6EC7" w:rsidRDefault="004F440E" w:rsidP="0019729B">
      <w:pPr>
        <w:pStyle w:val="NoindentNormal"/>
        <w:rPr>
          <w:lang w:val="en-GB" w:eastAsia="en-US"/>
        </w:rPr>
      </w:pPr>
      <w:r w:rsidRPr="00BB383A">
        <w:rPr>
          <w:i/>
          <w:lang w:eastAsia="en-US"/>
        </w:rPr>
        <w:t>Internet</w:t>
      </w:r>
      <w:r w:rsidRPr="00BB383A">
        <w:rPr>
          <w:lang w:eastAsia="en-US"/>
        </w:rPr>
        <w:t>.</w:t>
      </w:r>
      <w:r w:rsidRPr="00BB383A">
        <w:t xml:space="preserve"> </w:t>
      </w:r>
      <w:r w:rsidR="000E6EC7">
        <w:rPr>
          <w:lang w:val="en-GB"/>
        </w:rPr>
        <w:t>This layer is essential for IoT-</w:t>
      </w:r>
      <w:r w:rsidR="000E6EC7" w:rsidRPr="000E6EC7">
        <w:rPr>
          <w:lang w:val="en-GB"/>
        </w:rPr>
        <w:t>based systems. In our case</w:t>
      </w:r>
      <w:r w:rsidR="000E6EC7">
        <w:rPr>
          <w:lang w:val="en-GB"/>
        </w:rPr>
        <w:t>,</w:t>
      </w:r>
      <w:r w:rsidR="000E6EC7" w:rsidRPr="000E6EC7">
        <w:rPr>
          <w:lang w:val="en-GB"/>
        </w:rPr>
        <w:t xml:space="preserve"> the Internet is used for cloud storage of all information and for remote processing when local devices do not have enough resources. All notifications intended for users are issued from a remote system</w:t>
      </w:r>
      <w:r w:rsidR="000E6EC7">
        <w:rPr>
          <w:lang w:val="en-GB"/>
        </w:rPr>
        <w:t>,</w:t>
      </w:r>
      <w:r w:rsidR="000E6EC7" w:rsidRPr="000E6EC7">
        <w:rPr>
          <w:lang w:val="en-GB"/>
        </w:rPr>
        <w:t xml:space="preserve"> </w:t>
      </w:r>
      <w:r w:rsidR="000E6EC7">
        <w:rPr>
          <w:lang w:val="en-GB"/>
        </w:rPr>
        <w:t xml:space="preserve">being </w:t>
      </w:r>
      <w:r w:rsidR="000E6EC7" w:rsidRPr="000E6EC7">
        <w:rPr>
          <w:lang w:val="en-GB"/>
        </w:rPr>
        <w:t>also essential to use the Internet</w:t>
      </w:r>
      <w:r w:rsidR="000E6EC7">
        <w:rPr>
          <w:lang w:val="en-GB"/>
        </w:rPr>
        <w:t xml:space="preserve"> </w:t>
      </w:r>
      <w:r w:rsidR="000E6EC7" w:rsidRPr="000E6EC7">
        <w:rPr>
          <w:lang w:val="en-GB"/>
        </w:rPr>
        <w:t xml:space="preserve">for </w:t>
      </w:r>
      <w:r w:rsidR="000E6EC7">
        <w:rPr>
          <w:lang w:val="en-GB"/>
        </w:rPr>
        <w:t>th</w:t>
      </w:r>
      <w:r w:rsidR="000E6EC7" w:rsidRPr="000E6EC7">
        <w:rPr>
          <w:lang w:val="en-GB"/>
        </w:rPr>
        <w:t>is.</w:t>
      </w:r>
    </w:p>
    <w:p w14:paraId="1C06D5E3" w14:textId="77777777" w:rsidR="00E34AD7" w:rsidRDefault="000E349E" w:rsidP="000E349E">
      <w:pPr>
        <w:pStyle w:val="Ttulo2"/>
        <w:rPr>
          <w:lang w:eastAsia="en-US"/>
        </w:rPr>
      </w:pPr>
      <w:r>
        <w:rPr>
          <w:lang w:eastAsia="en-US"/>
        </w:rPr>
        <w:t>D</w:t>
      </w:r>
      <w:r w:rsidR="00082675">
        <w:rPr>
          <w:lang w:eastAsia="en-US"/>
        </w:rPr>
        <w:t xml:space="preserve">esign and </w:t>
      </w:r>
      <w:r w:rsidR="00CC6E42">
        <w:rPr>
          <w:lang w:eastAsia="en-US"/>
        </w:rPr>
        <w:t>Implementation Detai</w:t>
      </w:r>
      <w:r w:rsidR="00082675">
        <w:rPr>
          <w:lang w:eastAsia="en-US"/>
        </w:rPr>
        <w:t>ls</w:t>
      </w:r>
    </w:p>
    <w:p w14:paraId="4D483424" w14:textId="77777777" w:rsidR="005172CE" w:rsidRPr="00634D98" w:rsidRDefault="000E6EC7" w:rsidP="005172CE">
      <w:pPr>
        <w:pStyle w:val="NoindentNormal"/>
        <w:rPr>
          <w:lang w:val="en-GB"/>
        </w:rPr>
      </w:pPr>
      <w:r w:rsidRPr="000E6EC7">
        <w:rPr>
          <w:lang w:val="en-GB"/>
        </w:rPr>
        <w:t xml:space="preserve">The design </w:t>
      </w:r>
      <w:r>
        <w:rPr>
          <w:lang w:val="en-GB"/>
        </w:rPr>
        <w:t xml:space="preserve">of our smart medicine </w:t>
      </w:r>
      <w:r w:rsidRPr="000E6EC7">
        <w:rPr>
          <w:lang w:val="en-GB"/>
        </w:rPr>
        <w:t xml:space="preserve">dispenser is shown in </w:t>
      </w:r>
      <w:r w:rsidRPr="000E6EC7">
        <w:rPr>
          <w:bCs/>
          <w:lang w:val="es-US"/>
        </w:rPr>
        <w:fldChar w:fldCharType="begin"/>
      </w:r>
      <w:r w:rsidRPr="000E6EC7">
        <w:rPr>
          <w:bCs/>
          <w:lang w:val="en-GB"/>
        </w:rPr>
        <w:instrText xml:space="preserve"> REF _Ref38092027 \h  \* MERGEFORMAT </w:instrText>
      </w:r>
      <w:r w:rsidRPr="000E6EC7">
        <w:rPr>
          <w:bCs/>
          <w:lang w:val="es-US"/>
        </w:rPr>
      </w:r>
      <w:r w:rsidRPr="000E6EC7">
        <w:rPr>
          <w:bCs/>
          <w:lang w:val="es-US"/>
        </w:rPr>
        <w:fldChar w:fldCharType="separate"/>
      </w:r>
      <w:r w:rsidRPr="000E6EC7">
        <w:rPr>
          <w:bCs/>
          <w:lang w:val="en-GB"/>
        </w:rPr>
        <w:t>Figure 3</w:t>
      </w:r>
      <w:r w:rsidRPr="000E6EC7">
        <w:rPr>
          <w:bCs/>
          <w:lang w:val="es-US"/>
        </w:rPr>
        <w:fldChar w:fldCharType="end"/>
      </w:r>
      <w:r w:rsidRPr="000E6EC7">
        <w:rPr>
          <w:lang w:val="en-GB"/>
        </w:rPr>
        <w:t>.</w:t>
      </w:r>
      <w:r w:rsidR="004A2A64">
        <w:rPr>
          <w:lang w:val="en-GB"/>
        </w:rPr>
        <w:t xml:space="preserve"> In it, we can see the different hardware components that make up of the dispenser.</w:t>
      </w:r>
      <w:r>
        <w:rPr>
          <w:lang w:val="en-GB"/>
        </w:rPr>
        <w:t xml:space="preserve"> </w:t>
      </w:r>
      <w:r w:rsidR="004A2A64">
        <w:rPr>
          <w:lang w:val="en-GB"/>
        </w:rPr>
        <w:t xml:space="preserve">It can </w:t>
      </w:r>
      <w:r w:rsidRPr="000E6EC7">
        <w:rPr>
          <w:lang w:val="en-GB"/>
        </w:rPr>
        <w:t xml:space="preserve">be powered </w:t>
      </w:r>
      <w:r w:rsidR="004A2A64">
        <w:rPr>
          <w:lang w:val="en-GB"/>
        </w:rPr>
        <w:t xml:space="preserve">either </w:t>
      </w:r>
      <w:r w:rsidRPr="000E6EC7">
        <w:rPr>
          <w:lang w:val="en-GB"/>
        </w:rPr>
        <w:t xml:space="preserve">by </w:t>
      </w:r>
      <w:r w:rsidR="004A2A64">
        <w:rPr>
          <w:lang w:val="en-GB"/>
        </w:rPr>
        <w:t>batteries</w:t>
      </w:r>
      <w:r w:rsidRPr="000E6EC7">
        <w:rPr>
          <w:lang w:val="en-GB"/>
        </w:rPr>
        <w:t xml:space="preserve"> or connected directly to </w:t>
      </w:r>
      <w:r w:rsidR="004A2A64">
        <w:rPr>
          <w:lang w:val="en-GB"/>
        </w:rPr>
        <w:t xml:space="preserve">an </w:t>
      </w:r>
      <w:r w:rsidR="004A2A64" w:rsidRPr="004A2A64">
        <w:rPr>
          <w:lang w:val="en-GB"/>
        </w:rPr>
        <w:t>electrical supply socket</w:t>
      </w:r>
      <w:r w:rsidRPr="000E6EC7">
        <w:rPr>
          <w:lang w:val="en-GB"/>
        </w:rPr>
        <w:t xml:space="preserve">. </w:t>
      </w:r>
    </w:p>
    <w:p w14:paraId="66051846" w14:textId="77777777" w:rsidR="00515937" w:rsidRDefault="00515937" w:rsidP="00634D98">
      <w:pPr>
        <w:spacing w:before="120"/>
        <w:ind w:firstLine="0"/>
        <w:jc w:val="center"/>
        <w:rPr>
          <w:lang w:val="es-US"/>
        </w:rPr>
      </w:pPr>
      <w:commentRangeStart w:id="87"/>
      <w:r>
        <w:rPr>
          <w:noProof/>
          <w:lang w:val="es-ES" w:eastAsia="es-ES"/>
        </w:rPr>
        <w:lastRenderedPageBreak/>
        <w:drawing>
          <wp:inline distT="0" distB="0" distL="0" distR="0" wp14:anchorId="3D69EEBF" wp14:editId="23F8F4FF">
            <wp:extent cx="4464685" cy="3641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enserDiagra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64685" cy="3641725"/>
                    </a:xfrm>
                    <a:prstGeom prst="rect">
                      <a:avLst/>
                    </a:prstGeom>
                  </pic:spPr>
                </pic:pic>
              </a:graphicData>
            </a:graphic>
          </wp:inline>
        </w:drawing>
      </w:r>
      <w:commentRangeEnd w:id="87"/>
      <w:r w:rsidR="00885BE7">
        <w:rPr>
          <w:rStyle w:val="Refdecomentario"/>
        </w:rPr>
        <w:commentReference w:id="87"/>
      </w:r>
    </w:p>
    <w:p w14:paraId="6C813568" w14:textId="77777777" w:rsidR="00515937" w:rsidRPr="000E349E" w:rsidRDefault="00515937" w:rsidP="004F440E">
      <w:pPr>
        <w:pStyle w:val="Descripcin"/>
        <w:spacing w:before="120" w:after="120"/>
        <w:jc w:val="center"/>
        <w:rPr>
          <w:bCs/>
          <w:lang w:val="es-US"/>
        </w:rPr>
      </w:pPr>
      <w:bookmarkStart w:id="88" w:name="_Ref38092027"/>
      <w:r w:rsidRPr="000E349E">
        <w:rPr>
          <w:b/>
          <w:lang w:val="es-US"/>
        </w:rPr>
        <w:t xml:space="preserve">Figure </w:t>
      </w:r>
      <w:r w:rsidRPr="000E349E">
        <w:rPr>
          <w:b/>
          <w:lang w:val="es-US"/>
        </w:rPr>
        <w:fldChar w:fldCharType="begin"/>
      </w:r>
      <w:r w:rsidRPr="000E349E">
        <w:rPr>
          <w:b/>
          <w:lang w:val="es-US"/>
        </w:rPr>
        <w:instrText xml:space="preserve"> SEQ Figure \* ARABIC </w:instrText>
      </w:r>
      <w:r w:rsidRPr="000E349E">
        <w:rPr>
          <w:b/>
          <w:lang w:val="es-US"/>
        </w:rPr>
        <w:fldChar w:fldCharType="separate"/>
      </w:r>
      <w:r>
        <w:rPr>
          <w:b/>
          <w:noProof/>
          <w:lang w:val="es-US"/>
        </w:rPr>
        <w:t>3</w:t>
      </w:r>
      <w:r w:rsidRPr="000E349E">
        <w:rPr>
          <w:b/>
          <w:lang w:val="es-US"/>
        </w:rPr>
        <w:fldChar w:fldCharType="end"/>
      </w:r>
      <w:bookmarkEnd w:id="88"/>
      <w:r w:rsidRPr="000E349E">
        <w:rPr>
          <w:b/>
          <w:lang w:val="es-US"/>
        </w:rPr>
        <w:t>.</w:t>
      </w:r>
      <w:r w:rsidRPr="000E349E">
        <w:rPr>
          <w:bCs/>
          <w:lang w:val="es-US"/>
        </w:rPr>
        <w:t xml:space="preserve"> </w:t>
      </w:r>
      <w:r>
        <w:rPr>
          <w:bCs/>
          <w:lang w:val="es-US"/>
        </w:rPr>
        <w:t>Diseño</w:t>
      </w:r>
      <w:r w:rsidRPr="000E349E">
        <w:rPr>
          <w:bCs/>
          <w:lang w:val="es-US"/>
        </w:rPr>
        <w:t xml:space="preserve"> del dispensador de medicinas</w:t>
      </w:r>
    </w:p>
    <w:p w14:paraId="33EAB9EA" w14:textId="5F27806F" w:rsidR="00335838" w:rsidRPr="00BB383A" w:rsidRDefault="008A18CE" w:rsidP="00634D98">
      <w:pPr>
        <w:ind w:firstLine="0"/>
      </w:pPr>
      <w:r w:rsidRPr="008A18CE">
        <w:rPr>
          <w:lang w:val="en-GB"/>
        </w:rPr>
        <w:t xml:space="preserve">The dispenser is developed to supply the </w:t>
      </w:r>
      <w:r>
        <w:rPr>
          <w:lang w:val="en-GB"/>
        </w:rPr>
        <w:t xml:space="preserve">solid </w:t>
      </w:r>
      <w:r w:rsidRPr="008A18CE">
        <w:rPr>
          <w:lang w:val="en-GB"/>
        </w:rPr>
        <w:t>medications (pills</w:t>
      </w:r>
      <w:r>
        <w:rPr>
          <w:lang w:val="en-GB"/>
        </w:rPr>
        <w:t>,</w:t>
      </w:r>
      <w:r w:rsidRPr="008A18CE">
        <w:rPr>
          <w:lang w:val="en-GB"/>
        </w:rPr>
        <w:t xml:space="preserve"> capsules</w:t>
      </w:r>
      <w:del w:id="89" w:author="Carlos Rodriguez Dominguez" w:date="2020-04-26T12:40:00Z">
        <w:r w:rsidDel="00DE3D7A">
          <w:rPr>
            <w:lang w:val="en-GB"/>
          </w:rPr>
          <w:delText>,</w:delText>
        </w:r>
        <w:r w:rsidRPr="008A18CE" w:rsidDel="00DE3D7A">
          <w:rPr>
            <w:lang w:val="en-GB"/>
          </w:rPr>
          <w:delText xml:space="preserve"> </w:delText>
        </w:r>
        <w:r w:rsidDel="00DE3D7A">
          <w:rPr>
            <w:lang w:val="en-GB"/>
          </w:rPr>
          <w:delText>powder</w:delText>
        </w:r>
      </w:del>
      <w:r>
        <w:rPr>
          <w:lang w:val="en-GB"/>
        </w:rPr>
        <w:t>,</w:t>
      </w:r>
      <w:ins w:id="90" w:author="Carlos Rodriguez Dominguez" w:date="2020-04-26T12:39:00Z">
        <w:r w:rsidR="00DE3D7A">
          <w:rPr>
            <w:lang w:val="en-GB"/>
          </w:rPr>
          <w:t xml:space="preserve"> </w:t>
        </w:r>
      </w:ins>
      <w:r w:rsidRPr="008A18CE">
        <w:rPr>
          <w:lang w:val="en-GB"/>
        </w:rPr>
        <w:t xml:space="preserve">...) that each patient needs to take on </w:t>
      </w:r>
      <w:r>
        <w:rPr>
          <w:lang w:val="en-GB"/>
        </w:rPr>
        <w:t>schedule</w:t>
      </w:r>
      <w:r w:rsidRPr="008A18CE">
        <w:rPr>
          <w:lang w:val="en-GB"/>
        </w:rPr>
        <w:t>.</w:t>
      </w:r>
      <w:r w:rsidR="00415A06">
        <w:rPr>
          <w:lang w:val="en-GB"/>
        </w:rPr>
        <w:t xml:space="preserve"> </w:t>
      </w:r>
      <w:r w:rsidR="00415A06" w:rsidRPr="00415A06">
        <w:rPr>
          <w:lang w:val="en-GB"/>
        </w:rPr>
        <w:t xml:space="preserve">The physical model implemented for the dispenser is shown </w:t>
      </w:r>
      <w:r w:rsidR="00415A06">
        <w:rPr>
          <w:lang w:val="en-GB"/>
        </w:rPr>
        <w:t xml:space="preserve">through several photos </w:t>
      </w:r>
      <w:r w:rsidR="00415A06" w:rsidRPr="00415A06">
        <w:rPr>
          <w:lang w:val="en-GB"/>
        </w:rPr>
        <w:t xml:space="preserve">in </w:t>
      </w:r>
      <w:bookmarkStart w:id="91" w:name="OLE_LINK157"/>
      <w:r w:rsidR="00415A06" w:rsidRPr="00415A06">
        <w:rPr>
          <w:lang w:val="es-US"/>
        </w:rPr>
        <w:fldChar w:fldCharType="begin"/>
      </w:r>
      <w:r w:rsidR="00415A06" w:rsidRPr="00415A06">
        <w:rPr>
          <w:lang w:val="en-GB"/>
        </w:rPr>
        <w:instrText xml:space="preserve"> REF _Ref38432638 \h  \* MERGEFORMAT </w:instrText>
      </w:r>
      <w:r w:rsidR="00415A06" w:rsidRPr="00415A06">
        <w:rPr>
          <w:lang w:val="es-US"/>
        </w:rPr>
      </w:r>
      <w:r w:rsidR="00415A06" w:rsidRPr="00415A06">
        <w:rPr>
          <w:lang w:val="es-US"/>
        </w:rPr>
        <w:fldChar w:fldCharType="separate"/>
      </w:r>
      <w:r w:rsidR="00415A06" w:rsidRPr="00415A06">
        <w:rPr>
          <w:lang w:val="en-GB"/>
        </w:rPr>
        <w:t>Figure 4</w:t>
      </w:r>
      <w:r w:rsidR="00415A06" w:rsidRPr="00415A06">
        <w:rPr>
          <w:lang w:val="es-US"/>
        </w:rPr>
        <w:fldChar w:fldCharType="end"/>
      </w:r>
      <w:bookmarkEnd w:id="91"/>
      <w:r w:rsidR="00415A06" w:rsidRPr="00415A06">
        <w:rPr>
          <w:lang w:val="en-GB"/>
        </w:rPr>
        <w:t>.</w:t>
      </w:r>
      <w:r>
        <w:rPr>
          <w:lang w:val="en-GB"/>
        </w:rPr>
        <w:t xml:space="preserve"> </w:t>
      </w:r>
      <w:r w:rsidR="00415A06" w:rsidRPr="00415A06">
        <w:rPr>
          <w:lang w:val="en-GB"/>
        </w:rPr>
        <w:t xml:space="preserve">The one on the left (A) shows the </w:t>
      </w:r>
      <w:r w:rsidR="00FA4AC7">
        <w:rPr>
          <w:lang w:val="en-GB"/>
        </w:rPr>
        <w:t>inside</w:t>
      </w:r>
      <w:r w:rsidR="00415A06" w:rsidRPr="00415A06">
        <w:rPr>
          <w:lang w:val="en-GB"/>
        </w:rPr>
        <w:t xml:space="preserve"> of the dispenser (with the back cover removed)</w:t>
      </w:r>
      <w:r w:rsidR="00FA4AC7">
        <w:rPr>
          <w:lang w:val="en-GB"/>
        </w:rPr>
        <w:t>,</w:t>
      </w:r>
      <w:r w:rsidR="00415A06" w:rsidRPr="00415A06">
        <w:rPr>
          <w:lang w:val="en-GB"/>
        </w:rPr>
        <w:t xml:space="preserve"> where </w:t>
      </w:r>
      <w:r w:rsidR="00FA4AC7">
        <w:rPr>
          <w:lang w:val="en-GB"/>
        </w:rPr>
        <w:t xml:space="preserve">we can see </w:t>
      </w:r>
      <w:r w:rsidR="00415A06" w:rsidRPr="00415A06">
        <w:rPr>
          <w:lang w:val="en-GB"/>
        </w:rPr>
        <w:t>two shelves</w:t>
      </w:r>
      <w:r w:rsidR="00FA4AC7">
        <w:rPr>
          <w:lang w:val="en-GB"/>
        </w:rPr>
        <w:t>:</w:t>
      </w:r>
      <w:r w:rsidR="00415A06" w:rsidRPr="00415A06">
        <w:rPr>
          <w:lang w:val="en-GB"/>
        </w:rPr>
        <w:t xml:space="preserve"> A</w:t>
      </w:r>
      <w:r w:rsidR="00FA4AC7">
        <w:rPr>
          <w:lang w:val="en-GB"/>
        </w:rPr>
        <w:t>t</w:t>
      </w:r>
      <w:r w:rsidR="00415A06" w:rsidRPr="00415A06">
        <w:rPr>
          <w:lang w:val="en-GB"/>
        </w:rPr>
        <w:t xml:space="preserve"> the bottom </w:t>
      </w:r>
      <w:r w:rsidR="00FA4AC7">
        <w:rPr>
          <w:lang w:val="en-GB"/>
        </w:rPr>
        <w:t>one, there are four servo</w:t>
      </w:r>
      <w:r w:rsidR="00415A06" w:rsidRPr="00415A06">
        <w:rPr>
          <w:lang w:val="en-GB"/>
        </w:rPr>
        <w:t>motors</w:t>
      </w:r>
      <w:r w:rsidR="00FA4AC7">
        <w:rPr>
          <w:lang w:val="en-GB"/>
        </w:rPr>
        <w:t>,</w:t>
      </w:r>
      <w:r w:rsidR="00415A06" w:rsidRPr="00415A06">
        <w:rPr>
          <w:lang w:val="en-GB"/>
        </w:rPr>
        <w:t xml:space="preserve"> which are </w:t>
      </w:r>
      <w:r w:rsidR="00FA4AC7">
        <w:rPr>
          <w:lang w:val="en-GB"/>
        </w:rPr>
        <w:t xml:space="preserve">in charge of </w:t>
      </w:r>
      <w:r w:rsidR="00BD7819">
        <w:rPr>
          <w:lang w:val="en-GB"/>
        </w:rPr>
        <w:t xml:space="preserve">activating a mechanism with </w:t>
      </w:r>
      <w:r w:rsidR="00415A06" w:rsidRPr="00415A06">
        <w:rPr>
          <w:lang w:val="en-GB"/>
        </w:rPr>
        <w:t xml:space="preserve">a small rectangular piece that </w:t>
      </w:r>
      <w:r w:rsidR="00BD7819">
        <w:rPr>
          <w:lang w:val="en-GB"/>
        </w:rPr>
        <w:t xml:space="preserve">will push </w:t>
      </w:r>
      <w:r w:rsidR="00415A06" w:rsidRPr="00415A06">
        <w:rPr>
          <w:lang w:val="en-GB"/>
        </w:rPr>
        <w:t xml:space="preserve">the </w:t>
      </w:r>
      <w:bookmarkStart w:id="92" w:name="OLE_LINK159"/>
      <w:bookmarkStart w:id="93" w:name="OLE_LINK160"/>
      <w:r w:rsidR="00BD7819">
        <w:rPr>
          <w:lang w:val="en-GB"/>
        </w:rPr>
        <w:t>medicine</w:t>
      </w:r>
      <w:r w:rsidR="00BD7819" w:rsidRPr="00415A06">
        <w:rPr>
          <w:lang w:val="en-GB"/>
        </w:rPr>
        <w:t xml:space="preserve"> </w:t>
      </w:r>
      <w:bookmarkEnd w:id="92"/>
      <w:bookmarkEnd w:id="93"/>
      <w:r w:rsidR="00415A06" w:rsidRPr="00415A06">
        <w:rPr>
          <w:lang w:val="en-GB"/>
        </w:rPr>
        <w:t xml:space="preserve">box </w:t>
      </w:r>
      <w:r w:rsidR="00BD7819">
        <w:rPr>
          <w:lang w:val="en-GB"/>
        </w:rPr>
        <w:t xml:space="preserve">which is </w:t>
      </w:r>
      <w:r w:rsidR="00415A06" w:rsidRPr="00415A06">
        <w:rPr>
          <w:lang w:val="en-GB"/>
        </w:rPr>
        <w:t xml:space="preserve">at the bottom of the corresponding compartment towards the dispenser tray.  </w:t>
      </w:r>
      <w:r w:rsidR="000F4B3B" w:rsidRPr="000F4B3B">
        <w:rPr>
          <w:lang w:val="en-GB"/>
        </w:rPr>
        <w:t>At</w:t>
      </w:r>
      <w:r w:rsidR="00415A06" w:rsidRPr="000F4B3B">
        <w:rPr>
          <w:lang w:val="en-GB"/>
        </w:rPr>
        <w:t xml:space="preserve"> the top shelf</w:t>
      </w:r>
      <w:r w:rsidR="000F4B3B" w:rsidRPr="000F4B3B">
        <w:rPr>
          <w:lang w:val="en-GB"/>
        </w:rPr>
        <w:t>, we can see</w:t>
      </w:r>
      <w:r w:rsidR="00415A06" w:rsidRPr="000F4B3B">
        <w:rPr>
          <w:lang w:val="en-GB"/>
        </w:rPr>
        <w:t xml:space="preserve"> the </w:t>
      </w:r>
      <w:r w:rsidR="000F4B3B">
        <w:rPr>
          <w:lang w:val="en-GB"/>
        </w:rPr>
        <w:t xml:space="preserve">processing components, i.e., </w:t>
      </w:r>
      <w:r w:rsidR="00415A06" w:rsidRPr="000F4B3B">
        <w:rPr>
          <w:lang w:val="en-GB"/>
        </w:rPr>
        <w:t>an Arduino Uno R3 and a Raspberry Pi 3 model B</w:t>
      </w:r>
      <w:r w:rsidR="000F4B3B" w:rsidRPr="000F4B3B">
        <w:rPr>
          <w:lang w:val="en-GB"/>
        </w:rPr>
        <w:t>+</w:t>
      </w:r>
      <w:r w:rsidR="000F4B3B">
        <w:rPr>
          <w:lang w:val="en-GB"/>
        </w:rPr>
        <w:t>, as well as their connections</w:t>
      </w:r>
      <w:r w:rsidR="00415A06" w:rsidRPr="000F4B3B">
        <w:rPr>
          <w:lang w:val="en-GB"/>
        </w:rPr>
        <w:t>.</w:t>
      </w:r>
      <w:r w:rsidR="00DA1EDF">
        <w:rPr>
          <w:lang w:val="en-GB"/>
        </w:rPr>
        <w:t xml:space="preserve"> </w:t>
      </w:r>
      <w:r w:rsidR="00DA1EDF" w:rsidRPr="00DA1EDF">
        <w:rPr>
          <w:lang w:val="en-GB"/>
        </w:rPr>
        <w:t>The Arduino board controls the servomotors</w:t>
      </w:r>
      <w:r w:rsidR="00DA1EDF">
        <w:rPr>
          <w:lang w:val="en-GB"/>
        </w:rPr>
        <w:t>,</w:t>
      </w:r>
      <w:r w:rsidR="00DA1EDF" w:rsidRPr="00DA1EDF">
        <w:rPr>
          <w:lang w:val="en-GB"/>
        </w:rPr>
        <w:t xml:space="preserve"> the Bluetooth module and the </w:t>
      </w:r>
      <w:commentRangeStart w:id="94"/>
      <w:r w:rsidR="00DA1EDF" w:rsidRPr="00DA1EDF">
        <w:rPr>
          <w:lang w:val="en-GB"/>
        </w:rPr>
        <w:t>LCD screen</w:t>
      </w:r>
      <w:commentRangeEnd w:id="94"/>
      <w:r w:rsidR="00DA1EDF">
        <w:rPr>
          <w:rStyle w:val="Refdecomentario"/>
        </w:rPr>
        <w:commentReference w:id="94"/>
      </w:r>
      <w:r w:rsidR="00DA1EDF" w:rsidRPr="00DA1EDF">
        <w:rPr>
          <w:lang w:val="en-GB"/>
        </w:rPr>
        <w:t xml:space="preserve"> so that each of these elements fulfils their function</w:t>
      </w:r>
      <w:r w:rsidR="00DA1EDF">
        <w:rPr>
          <w:lang w:val="en-GB"/>
        </w:rPr>
        <w:t xml:space="preserve">, </w:t>
      </w:r>
      <w:bookmarkStart w:id="95" w:name="OLE_LINK158"/>
      <w:r w:rsidR="00DA1EDF" w:rsidRPr="00DA1EDF">
        <w:rPr>
          <w:lang w:val="en-GB"/>
        </w:rPr>
        <w:t xml:space="preserve">while the Raspberry </w:t>
      </w:r>
      <w:r w:rsidR="00DA1EDF">
        <w:rPr>
          <w:lang w:val="en-GB"/>
        </w:rPr>
        <w:t xml:space="preserve">one </w:t>
      </w:r>
      <w:r w:rsidR="00DA1EDF" w:rsidRPr="00DA1EDF">
        <w:rPr>
          <w:lang w:val="en-GB"/>
        </w:rPr>
        <w:t>manag</w:t>
      </w:r>
      <w:r w:rsidR="00DA1EDF">
        <w:rPr>
          <w:lang w:val="en-GB"/>
        </w:rPr>
        <w:t>es</w:t>
      </w:r>
      <w:r w:rsidR="00DA1EDF" w:rsidRPr="00DA1EDF">
        <w:rPr>
          <w:lang w:val="en-GB"/>
        </w:rPr>
        <w:t xml:space="preserve"> </w:t>
      </w:r>
      <w:r w:rsidR="00207096" w:rsidRPr="00DA1EDF">
        <w:rPr>
          <w:lang w:val="en-GB"/>
        </w:rPr>
        <w:t>the facial identification using the camera</w:t>
      </w:r>
      <w:r w:rsidR="00207096">
        <w:rPr>
          <w:lang w:val="en-GB"/>
        </w:rPr>
        <w:t>, as well as</w:t>
      </w:r>
      <w:r w:rsidR="00207096" w:rsidRPr="00DA1EDF">
        <w:rPr>
          <w:lang w:val="en-GB"/>
        </w:rPr>
        <w:t xml:space="preserve"> </w:t>
      </w:r>
      <w:r w:rsidR="00DA1EDF" w:rsidRPr="00DA1EDF">
        <w:rPr>
          <w:lang w:val="en-GB"/>
        </w:rPr>
        <w:t>the notifications through the LED lights and the sounds emitted by the buzzer.</w:t>
      </w:r>
      <w:r w:rsidR="00207096">
        <w:rPr>
          <w:lang w:val="en-GB"/>
        </w:rPr>
        <w:t xml:space="preserve"> As shown </w:t>
      </w:r>
      <w:r w:rsidR="00207096" w:rsidRPr="00207096">
        <w:rPr>
          <w:lang w:val="en-GB"/>
        </w:rPr>
        <w:t xml:space="preserve">in the top view (B) and in the front view (C) </w:t>
      </w:r>
      <w:r w:rsidR="00207096">
        <w:rPr>
          <w:lang w:val="en-GB"/>
        </w:rPr>
        <w:t xml:space="preserve">of </w:t>
      </w:r>
      <w:r w:rsidR="00207096" w:rsidRPr="00207096">
        <w:rPr>
          <w:lang w:val="en-GB"/>
        </w:rPr>
        <w:t>the dispenser</w:t>
      </w:r>
      <w:r w:rsidR="00207096">
        <w:rPr>
          <w:lang w:val="en-GB"/>
        </w:rPr>
        <w:t>,</w:t>
      </w:r>
      <w:r w:rsidR="00207096" w:rsidRPr="00207096">
        <w:rPr>
          <w:lang w:val="en-GB"/>
        </w:rPr>
        <w:t xml:space="preserve"> </w:t>
      </w:r>
      <w:r w:rsidR="00207096">
        <w:rPr>
          <w:lang w:val="en-GB"/>
        </w:rPr>
        <w:t xml:space="preserve">it </w:t>
      </w:r>
      <w:r w:rsidR="00207096" w:rsidRPr="00207096">
        <w:rPr>
          <w:lang w:val="en-GB"/>
        </w:rPr>
        <w:t>has four vertical compartments.</w:t>
      </w:r>
      <w:r w:rsidR="007F0732">
        <w:rPr>
          <w:lang w:val="en-GB"/>
        </w:rPr>
        <w:t xml:space="preserve"> </w:t>
      </w:r>
      <w:r w:rsidR="007F0732" w:rsidRPr="007F0732">
        <w:rPr>
          <w:lang w:val="en-GB"/>
        </w:rPr>
        <w:t>In each of them</w:t>
      </w:r>
      <w:r w:rsidR="007F0732">
        <w:rPr>
          <w:lang w:val="en-GB"/>
        </w:rPr>
        <w:t>, we</w:t>
      </w:r>
      <w:r w:rsidR="007F0732" w:rsidRPr="007F0732">
        <w:rPr>
          <w:lang w:val="en-GB"/>
        </w:rPr>
        <w:t xml:space="preserve"> </w:t>
      </w:r>
      <w:bookmarkStart w:id="96" w:name="OLE_LINK166"/>
      <w:r w:rsidR="007F0732" w:rsidRPr="007F0732">
        <w:rPr>
          <w:lang w:val="en-GB"/>
        </w:rPr>
        <w:t>can place</w:t>
      </w:r>
      <w:bookmarkEnd w:id="96"/>
      <w:r w:rsidR="007F0732" w:rsidRPr="007F0732">
        <w:rPr>
          <w:lang w:val="en-GB"/>
        </w:rPr>
        <w:t xml:space="preserve"> up to 12 small boxes (48 in total) </w:t>
      </w:r>
      <w:r w:rsidR="007F0732">
        <w:rPr>
          <w:lang w:val="en-GB"/>
        </w:rPr>
        <w:t xml:space="preserve">like the one </w:t>
      </w:r>
      <w:r w:rsidR="007F0732" w:rsidRPr="007F0732">
        <w:rPr>
          <w:lang w:val="en-GB"/>
        </w:rPr>
        <w:t>shown in the photo on the right (D).</w:t>
      </w:r>
      <w:r w:rsidR="007F0732">
        <w:rPr>
          <w:lang w:val="en-GB"/>
        </w:rPr>
        <w:t xml:space="preserve"> </w:t>
      </w:r>
      <w:r w:rsidR="00F03F91" w:rsidRPr="00F03F91">
        <w:rPr>
          <w:lang w:val="en-GB"/>
        </w:rPr>
        <w:t xml:space="preserve">All the medicines that </w:t>
      </w:r>
      <w:r w:rsidR="00F03F91">
        <w:rPr>
          <w:lang w:val="en-GB"/>
        </w:rPr>
        <w:t>a</w:t>
      </w:r>
      <w:r w:rsidR="00F03F91" w:rsidRPr="00F03F91">
        <w:rPr>
          <w:lang w:val="en-GB"/>
        </w:rPr>
        <w:t xml:space="preserve"> patient must take at a certain time </w:t>
      </w:r>
      <w:r w:rsidR="00F03F91">
        <w:rPr>
          <w:lang w:val="en-GB"/>
        </w:rPr>
        <w:t>should</w:t>
      </w:r>
      <w:r w:rsidR="00F03F91" w:rsidRPr="00F03F91">
        <w:rPr>
          <w:lang w:val="en-GB"/>
        </w:rPr>
        <w:t xml:space="preserve"> be introduced</w:t>
      </w:r>
      <w:r w:rsidR="00F03F91">
        <w:rPr>
          <w:lang w:val="en-GB"/>
        </w:rPr>
        <w:t xml:space="preserve"> </w:t>
      </w:r>
      <w:r w:rsidR="00F03F91" w:rsidRPr="00F03F91">
        <w:rPr>
          <w:lang w:val="en-GB"/>
        </w:rPr>
        <w:t xml:space="preserve">in </w:t>
      </w:r>
      <w:r w:rsidR="00F03F91">
        <w:rPr>
          <w:lang w:val="en-GB"/>
        </w:rPr>
        <w:t xml:space="preserve">one of these </w:t>
      </w:r>
      <w:r w:rsidR="00F03F91" w:rsidRPr="00F03F91">
        <w:rPr>
          <w:lang w:val="en-GB"/>
        </w:rPr>
        <w:t>box</w:t>
      </w:r>
      <w:r w:rsidR="00F03F91">
        <w:rPr>
          <w:lang w:val="en-GB"/>
        </w:rPr>
        <w:t xml:space="preserve">es (2.5 </w:t>
      </w:r>
      <w:r w:rsidR="00F03F91" w:rsidRPr="00F03F91">
        <w:rPr>
          <w:lang w:val="en-GB"/>
        </w:rPr>
        <w:t>cm</w:t>
      </w:r>
      <w:r w:rsidR="00F03F91">
        <w:rPr>
          <w:lang w:val="en-GB"/>
        </w:rPr>
        <w:t xml:space="preserve"> </w:t>
      </w:r>
      <w:bookmarkStart w:id="97" w:name="OLE_LINK167"/>
      <w:bookmarkStart w:id="98" w:name="OLE_LINK168"/>
      <w:r w:rsidR="00F03F91">
        <w:rPr>
          <w:lang w:val="en-GB"/>
        </w:rPr>
        <w:sym w:font="Symbol" w:char="F0B4"/>
      </w:r>
      <w:r w:rsidR="00F03F91" w:rsidRPr="00F03F91">
        <w:rPr>
          <w:lang w:val="en-GB"/>
        </w:rPr>
        <w:t xml:space="preserve"> </w:t>
      </w:r>
      <w:bookmarkEnd w:id="97"/>
      <w:bookmarkEnd w:id="98"/>
      <w:r w:rsidR="00F03F91" w:rsidRPr="00F03F91">
        <w:rPr>
          <w:lang w:val="en-GB"/>
        </w:rPr>
        <w:t xml:space="preserve">2 cm </w:t>
      </w:r>
      <w:r w:rsidR="00F03F91">
        <w:rPr>
          <w:lang w:val="en-GB"/>
        </w:rPr>
        <w:sym w:font="Symbol" w:char="F0B4"/>
      </w:r>
      <w:r w:rsidR="00F03F91" w:rsidRPr="00F03F91">
        <w:rPr>
          <w:lang w:val="en-GB"/>
        </w:rPr>
        <w:t xml:space="preserve"> 1 cm)</w:t>
      </w:r>
      <w:r w:rsidR="00F03F91">
        <w:rPr>
          <w:lang w:val="en-GB"/>
        </w:rPr>
        <w:t xml:space="preserve">. </w:t>
      </w:r>
      <w:r w:rsidR="00F03F91" w:rsidRPr="00F03F91">
        <w:rPr>
          <w:lang w:val="en-GB"/>
        </w:rPr>
        <w:t>Each box can have a different colour. Normally</w:t>
      </w:r>
      <w:r w:rsidR="00F03F91">
        <w:rPr>
          <w:lang w:val="en-GB"/>
        </w:rPr>
        <w:t>,</w:t>
      </w:r>
      <w:r w:rsidR="00F03F91" w:rsidRPr="00F03F91">
        <w:rPr>
          <w:lang w:val="en-GB"/>
        </w:rPr>
        <w:t xml:space="preserve"> the caregiver will be </w:t>
      </w:r>
      <w:r w:rsidR="00F03F91">
        <w:rPr>
          <w:lang w:val="en-GB"/>
        </w:rPr>
        <w:t xml:space="preserve">who </w:t>
      </w:r>
      <w:r w:rsidR="00F03F91" w:rsidRPr="00F03F91">
        <w:rPr>
          <w:lang w:val="en-GB"/>
        </w:rPr>
        <w:t>put the medic</w:t>
      </w:r>
      <w:r w:rsidR="00F03F91">
        <w:rPr>
          <w:lang w:val="en-GB"/>
        </w:rPr>
        <w:t xml:space="preserve">ines </w:t>
      </w:r>
      <w:r w:rsidR="00F03F91" w:rsidRPr="00F03F91">
        <w:rPr>
          <w:lang w:val="en-GB"/>
        </w:rPr>
        <w:t xml:space="preserve">in </w:t>
      </w:r>
      <w:r w:rsidR="00F03F91">
        <w:rPr>
          <w:lang w:val="en-GB"/>
        </w:rPr>
        <w:t>each box,</w:t>
      </w:r>
      <w:r w:rsidR="00F03F91" w:rsidRPr="00F03F91">
        <w:rPr>
          <w:lang w:val="en-GB"/>
        </w:rPr>
        <w:t xml:space="preserve"> and the</w:t>
      </w:r>
      <w:r w:rsidR="00F03F91">
        <w:rPr>
          <w:lang w:val="en-GB"/>
        </w:rPr>
        <w:t xml:space="preserve"> boxes inside</w:t>
      </w:r>
      <w:r w:rsidR="00F03F91" w:rsidRPr="00F03F91">
        <w:rPr>
          <w:lang w:val="en-GB"/>
        </w:rPr>
        <w:t xml:space="preserve"> the dispenser compartments.  Note that the dispenser could be shared by 4 patients</w:t>
      </w:r>
      <w:r w:rsidR="00C93DFC">
        <w:rPr>
          <w:lang w:val="en-GB"/>
        </w:rPr>
        <w:t>,</w:t>
      </w:r>
      <w:r w:rsidR="00F03F91" w:rsidRPr="00F03F91">
        <w:rPr>
          <w:lang w:val="en-GB"/>
        </w:rPr>
        <w:t xml:space="preserve"> assigning a different compartment to each patient.</w:t>
      </w:r>
      <w:r w:rsidR="00F03F91">
        <w:rPr>
          <w:lang w:val="en-GB"/>
        </w:rPr>
        <w:t xml:space="preserve"> </w:t>
      </w:r>
      <w:bookmarkEnd w:id="95"/>
    </w:p>
    <w:p w14:paraId="4EEB0579" w14:textId="77777777" w:rsidR="004B3E0A" w:rsidRDefault="00434F37" w:rsidP="004B3E0A">
      <w:pPr>
        <w:pStyle w:val="Descripcin"/>
        <w:spacing w:before="120" w:after="120"/>
        <w:jc w:val="center"/>
        <w:rPr>
          <w:b/>
          <w:lang w:val="es-US"/>
        </w:rPr>
      </w:pPr>
      <w:bookmarkStart w:id="99" w:name="_Ref38205719"/>
      <w:bookmarkStart w:id="100" w:name="_Ref38432638"/>
      <w:r>
        <w:rPr>
          <w:b/>
          <w:noProof/>
          <w:lang w:val="es-ES" w:eastAsia="es-ES"/>
        </w:rPr>
        <w:lastRenderedPageBreak/>
        <w:drawing>
          <wp:inline distT="0" distB="0" distL="0" distR="0" wp14:anchorId="20DBABC9" wp14:editId="265A0CFF">
            <wp:extent cx="4464685" cy="9975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enserVi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4685" cy="997585"/>
                    </a:xfrm>
                    <a:prstGeom prst="rect">
                      <a:avLst/>
                    </a:prstGeom>
                  </pic:spPr>
                </pic:pic>
              </a:graphicData>
            </a:graphic>
          </wp:inline>
        </w:drawing>
      </w:r>
    </w:p>
    <w:p w14:paraId="293DC707" w14:textId="77777777" w:rsidR="000E349E" w:rsidRDefault="000E349E" w:rsidP="004B3E0A">
      <w:pPr>
        <w:pStyle w:val="Descripcin"/>
        <w:spacing w:before="120" w:after="120"/>
        <w:jc w:val="center"/>
        <w:rPr>
          <w:bCs/>
          <w:lang w:val="es-US"/>
        </w:rPr>
      </w:pPr>
      <w:r w:rsidRPr="000E349E">
        <w:rPr>
          <w:b/>
          <w:lang w:val="es-US"/>
        </w:rPr>
        <w:t xml:space="preserve">Figure </w:t>
      </w:r>
      <w:r w:rsidRPr="000E349E">
        <w:rPr>
          <w:b/>
          <w:lang w:val="es-US"/>
        </w:rPr>
        <w:fldChar w:fldCharType="begin"/>
      </w:r>
      <w:r w:rsidRPr="000E349E">
        <w:rPr>
          <w:b/>
          <w:lang w:val="es-US"/>
        </w:rPr>
        <w:instrText xml:space="preserve"> SEQ Figure \* ARABIC </w:instrText>
      </w:r>
      <w:r w:rsidRPr="000E349E">
        <w:rPr>
          <w:b/>
          <w:lang w:val="es-US"/>
        </w:rPr>
        <w:fldChar w:fldCharType="separate"/>
      </w:r>
      <w:r w:rsidRPr="000E349E">
        <w:rPr>
          <w:b/>
          <w:lang w:val="es-US"/>
        </w:rPr>
        <w:t>4</w:t>
      </w:r>
      <w:r w:rsidRPr="000E349E">
        <w:rPr>
          <w:b/>
          <w:lang w:val="es-US"/>
        </w:rPr>
        <w:fldChar w:fldCharType="end"/>
      </w:r>
      <w:bookmarkEnd w:id="99"/>
      <w:bookmarkEnd w:id="100"/>
      <w:r w:rsidRPr="000E349E">
        <w:rPr>
          <w:b/>
          <w:lang w:val="es-US"/>
        </w:rPr>
        <w:t xml:space="preserve">. </w:t>
      </w:r>
      <w:r w:rsidRPr="000E349E">
        <w:rPr>
          <w:bCs/>
          <w:lang w:val="es-US"/>
        </w:rPr>
        <w:t>Dispensador inteligente de medicinas y la caja para colocar la medicina</w:t>
      </w:r>
      <w:r w:rsidR="004F440E">
        <w:rPr>
          <w:bCs/>
          <w:lang w:val="es-US"/>
        </w:rPr>
        <w:t>.</w:t>
      </w:r>
    </w:p>
    <w:p w14:paraId="420929BD" w14:textId="77777777" w:rsidR="00F51D6A" w:rsidRDefault="00335838" w:rsidP="00335838">
      <w:pPr>
        <w:pStyle w:val="Ttulo1"/>
        <w:rPr>
          <w:lang w:eastAsia="en-US"/>
        </w:rPr>
      </w:pPr>
      <w:r w:rsidRPr="00335838">
        <w:rPr>
          <w:lang w:eastAsia="en-US"/>
        </w:rPr>
        <w:t xml:space="preserve">Conclusions and </w:t>
      </w:r>
      <w:r w:rsidR="00CC6E42" w:rsidRPr="00335838">
        <w:rPr>
          <w:lang w:eastAsia="en-US"/>
        </w:rPr>
        <w:t>Future Work</w:t>
      </w:r>
    </w:p>
    <w:p w14:paraId="74931B76" w14:textId="3C83C0BC" w:rsidR="001C1F5C" w:rsidRPr="00BB383A" w:rsidRDefault="00871F45" w:rsidP="007D0B21">
      <w:pPr>
        <w:ind w:firstLine="0"/>
      </w:pPr>
      <w:r>
        <w:t xml:space="preserve">We have presented </w:t>
      </w:r>
      <w:r w:rsidRPr="00871F45">
        <w:rPr>
          <w:lang w:val="en-GB"/>
        </w:rPr>
        <w:t>a</w:t>
      </w:r>
      <w:r>
        <w:rPr>
          <w:lang w:val="en-GB"/>
        </w:rPr>
        <w:t xml:space="preserve"> smart </w:t>
      </w:r>
      <w:r w:rsidRPr="00871F45">
        <w:rPr>
          <w:lang w:val="en-GB"/>
        </w:rPr>
        <w:t>medicine dispenser that helps older people or people with a cognitive problem</w:t>
      </w:r>
      <w:ins w:id="101" w:author="Carlos Rodriguez Dominguez" w:date="2020-04-26T12:42:00Z">
        <w:r w:rsidR="003D0A26">
          <w:rPr>
            <w:lang w:val="en-GB"/>
          </w:rPr>
          <w:t xml:space="preserve"> to</w:t>
        </w:r>
      </w:ins>
      <w:r w:rsidRPr="00871F45">
        <w:rPr>
          <w:lang w:val="en-GB"/>
        </w:rPr>
        <w:t xml:space="preserve"> take their medicine doses </w:t>
      </w:r>
      <w:r>
        <w:rPr>
          <w:lang w:val="en-GB"/>
        </w:rPr>
        <w:t>on schedule</w:t>
      </w:r>
      <w:r w:rsidRPr="00871F45">
        <w:rPr>
          <w:lang w:val="en-GB"/>
        </w:rPr>
        <w:t>.</w:t>
      </w:r>
      <w:r>
        <w:rPr>
          <w:lang w:val="en-GB"/>
        </w:rPr>
        <w:t xml:space="preserve"> </w:t>
      </w:r>
      <w:r w:rsidRPr="00871F45">
        <w:rPr>
          <w:lang w:val="en-GB"/>
        </w:rPr>
        <w:t>In addition</w:t>
      </w:r>
      <w:r>
        <w:rPr>
          <w:lang w:val="en-GB"/>
        </w:rPr>
        <w:t>,</w:t>
      </w:r>
      <w:r w:rsidRPr="00871F45">
        <w:rPr>
          <w:lang w:val="en-GB"/>
        </w:rPr>
        <w:t xml:space="preserve"> it allows caregivers to supervise that their </w:t>
      </w:r>
      <w:r>
        <w:rPr>
          <w:lang w:val="en-GB"/>
        </w:rPr>
        <w:t>dependents</w:t>
      </w:r>
      <w:r w:rsidRPr="00871F45">
        <w:rPr>
          <w:lang w:val="en-GB"/>
        </w:rPr>
        <w:t xml:space="preserve"> take their medications on time.</w:t>
      </w:r>
      <w:r>
        <w:rPr>
          <w:lang w:val="en-GB"/>
        </w:rPr>
        <w:t xml:space="preserve"> </w:t>
      </w:r>
      <w:r w:rsidR="008022E7">
        <w:rPr>
          <w:lang w:val="en-GB"/>
        </w:rPr>
        <w:t xml:space="preserve">Using </w:t>
      </w:r>
      <w:r w:rsidRPr="00871F45">
        <w:rPr>
          <w:lang w:val="en-GB"/>
        </w:rPr>
        <w:t>a facial identification mechanism</w:t>
      </w:r>
      <w:r w:rsidR="008022E7">
        <w:rPr>
          <w:lang w:val="en-GB"/>
        </w:rPr>
        <w:t>, it</w:t>
      </w:r>
      <w:r w:rsidRPr="00871F45">
        <w:rPr>
          <w:lang w:val="en-GB"/>
        </w:rPr>
        <w:t xml:space="preserve"> recognizes </w:t>
      </w:r>
      <w:r w:rsidR="008022E7">
        <w:rPr>
          <w:lang w:val="en-GB"/>
        </w:rPr>
        <w:t>the</w:t>
      </w:r>
      <w:r w:rsidRPr="00871F45">
        <w:rPr>
          <w:lang w:val="en-GB"/>
        </w:rPr>
        <w:t xml:space="preserve"> patient</w:t>
      </w:r>
      <w:r w:rsidR="008022E7">
        <w:rPr>
          <w:lang w:val="en-GB"/>
        </w:rPr>
        <w:t>s</w:t>
      </w:r>
      <w:r w:rsidRPr="00871F45">
        <w:rPr>
          <w:lang w:val="en-GB"/>
        </w:rPr>
        <w:t xml:space="preserve"> registered in the system and supplies </w:t>
      </w:r>
      <w:r w:rsidR="008022E7">
        <w:rPr>
          <w:lang w:val="en-GB"/>
        </w:rPr>
        <w:t>them</w:t>
      </w:r>
      <w:r w:rsidRPr="00871F45">
        <w:rPr>
          <w:lang w:val="en-GB"/>
        </w:rPr>
        <w:t xml:space="preserve"> with the medicines </w:t>
      </w:r>
      <w:r w:rsidR="008022E7">
        <w:rPr>
          <w:lang w:val="en-GB"/>
        </w:rPr>
        <w:t xml:space="preserve">they </w:t>
      </w:r>
      <w:r w:rsidRPr="00871F45">
        <w:rPr>
          <w:lang w:val="en-GB"/>
        </w:rPr>
        <w:t xml:space="preserve">should take just when </w:t>
      </w:r>
      <w:r w:rsidR="008022E7">
        <w:rPr>
          <w:lang w:val="en-GB"/>
        </w:rPr>
        <w:t>needed</w:t>
      </w:r>
      <w:r w:rsidRPr="00871F45">
        <w:rPr>
          <w:lang w:val="en-GB"/>
        </w:rPr>
        <w:t>.</w:t>
      </w:r>
      <w:r>
        <w:rPr>
          <w:lang w:val="en-GB"/>
        </w:rPr>
        <w:t xml:space="preserve"> </w:t>
      </w:r>
      <w:r w:rsidR="008022E7" w:rsidRPr="008022E7">
        <w:rPr>
          <w:lang w:val="en-GB"/>
        </w:rPr>
        <w:t>Every time the dispenser provides a medicine box</w:t>
      </w:r>
      <w:r w:rsidR="008022E7">
        <w:rPr>
          <w:lang w:val="en-GB"/>
        </w:rPr>
        <w:t>,</w:t>
      </w:r>
      <w:r w:rsidR="008022E7" w:rsidRPr="008022E7">
        <w:rPr>
          <w:lang w:val="en-GB"/>
        </w:rPr>
        <w:t xml:space="preserve"> it generat</w:t>
      </w:r>
      <w:r w:rsidR="008022E7">
        <w:rPr>
          <w:lang w:val="en-GB"/>
        </w:rPr>
        <w:t>es</w:t>
      </w:r>
      <w:r w:rsidR="008022E7" w:rsidRPr="008022E7">
        <w:rPr>
          <w:lang w:val="en-GB"/>
        </w:rPr>
        <w:t xml:space="preserve"> a sound and illuminat</w:t>
      </w:r>
      <w:r w:rsidR="008022E7">
        <w:rPr>
          <w:lang w:val="en-GB"/>
        </w:rPr>
        <w:t>es</w:t>
      </w:r>
      <w:r w:rsidR="008022E7" w:rsidRPr="008022E7">
        <w:rPr>
          <w:lang w:val="en-GB"/>
        </w:rPr>
        <w:t xml:space="preserve"> the corresponding compartment.</w:t>
      </w:r>
      <w:r w:rsidR="008022E7">
        <w:rPr>
          <w:lang w:val="en-GB"/>
        </w:rPr>
        <w:t xml:space="preserve"> </w:t>
      </w:r>
      <w:r w:rsidR="008022E7" w:rsidRPr="008022E7">
        <w:rPr>
          <w:lang w:val="en-GB"/>
        </w:rPr>
        <w:t xml:space="preserve">The system also sends </w:t>
      </w:r>
      <w:ins w:id="102" w:author="Carlos Rodriguez Dominguez" w:date="2020-04-26T12:42:00Z">
        <w:r w:rsidR="003D0A26">
          <w:rPr>
            <w:lang w:val="en-GB"/>
          </w:rPr>
          <w:t xml:space="preserve">remote </w:t>
        </w:r>
      </w:ins>
      <w:r w:rsidR="008022E7" w:rsidRPr="008022E7">
        <w:rPr>
          <w:lang w:val="en-GB"/>
        </w:rPr>
        <w:t>notifications to caregivers</w:t>
      </w:r>
      <w:r w:rsidR="00DC3F10">
        <w:rPr>
          <w:lang w:val="en-GB"/>
        </w:rPr>
        <w:t>,</w:t>
      </w:r>
      <w:r w:rsidR="008022E7" w:rsidRPr="008022E7">
        <w:rPr>
          <w:lang w:val="en-GB"/>
        </w:rPr>
        <w:t xml:space="preserve"> </w:t>
      </w:r>
      <w:r w:rsidR="00DC3F10" w:rsidRPr="00DC3F10">
        <w:rPr>
          <w:lang w:val="en-GB"/>
        </w:rPr>
        <w:t>informing them of the medicines dispensed to their dependents</w:t>
      </w:r>
      <w:ins w:id="103" w:author="Carlos Rodriguez Dominguez" w:date="2020-04-26T12:43:00Z">
        <w:r w:rsidR="003D0A26">
          <w:rPr>
            <w:lang w:val="en-GB"/>
          </w:rPr>
          <w:t xml:space="preserve"> directly on their smartphone</w:t>
        </w:r>
      </w:ins>
      <w:r w:rsidR="00DC3F10" w:rsidRPr="00DC3F10">
        <w:rPr>
          <w:lang w:val="en-GB"/>
        </w:rPr>
        <w:t>.</w:t>
      </w:r>
      <w:r w:rsidR="008022E7" w:rsidRPr="008022E7">
        <w:rPr>
          <w:lang w:val="en-GB"/>
        </w:rPr>
        <w:t xml:space="preserve"> Thus</w:t>
      </w:r>
      <w:r w:rsidR="00DC3F10">
        <w:rPr>
          <w:lang w:val="en-GB"/>
        </w:rPr>
        <w:t>,</w:t>
      </w:r>
      <w:r w:rsidR="008022E7" w:rsidRPr="008022E7">
        <w:rPr>
          <w:lang w:val="en-GB"/>
        </w:rPr>
        <w:t xml:space="preserve"> they can supervise the correct administration of medications and act when necessary (</w:t>
      </w:r>
      <w:r w:rsidR="00DC3F10">
        <w:rPr>
          <w:lang w:val="en-GB"/>
        </w:rPr>
        <w:t xml:space="preserve">e.g., when somebody </w:t>
      </w:r>
      <w:r w:rsidR="008022E7" w:rsidRPr="008022E7">
        <w:rPr>
          <w:lang w:val="en-GB"/>
        </w:rPr>
        <w:t>forget</w:t>
      </w:r>
      <w:r w:rsidR="00DC3F10">
        <w:rPr>
          <w:lang w:val="en-GB"/>
        </w:rPr>
        <w:t>s</w:t>
      </w:r>
      <w:r w:rsidR="008022E7" w:rsidRPr="008022E7">
        <w:rPr>
          <w:lang w:val="en-GB"/>
        </w:rPr>
        <w:t xml:space="preserve"> to take a dose).</w:t>
      </w:r>
      <w:r w:rsidR="008022E7">
        <w:rPr>
          <w:lang w:val="en-GB"/>
        </w:rPr>
        <w:t xml:space="preserve"> </w:t>
      </w:r>
      <w:r w:rsidR="00DC3F10" w:rsidRPr="00DC3F10">
        <w:rPr>
          <w:lang w:val="en-GB"/>
        </w:rPr>
        <w:t>In addition</w:t>
      </w:r>
      <w:r w:rsidR="00DC3F10">
        <w:rPr>
          <w:lang w:val="en-GB"/>
        </w:rPr>
        <w:t>,</w:t>
      </w:r>
      <w:r w:rsidR="00DC3F10" w:rsidRPr="00DC3F10">
        <w:rPr>
          <w:lang w:val="en-GB"/>
        </w:rPr>
        <w:t xml:space="preserve"> those patients who can use the mobile app may be notified each time they have to take a dose</w:t>
      </w:r>
      <w:r w:rsidR="00DC3F10">
        <w:rPr>
          <w:lang w:val="en-GB"/>
        </w:rPr>
        <w:t>,</w:t>
      </w:r>
      <w:r w:rsidR="00DC3F10" w:rsidRPr="00DC3F10">
        <w:rPr>
          <w:lang w:val="en-GB"/>
        </w:rPr>
        <w:t xml:space="preserve"> so that they approach the dispenser to withdraw it.</w:t>
      </w:r>
      <w:r w:rsidR="00DC3F10">
        <w:rPr>
          <w:lang w:val="en-GB"/>
        </w:rPr>
        <w:t xml:space="preserve"> </w:t>
      </w:r>
    </w:p>
    <w:p w14:paraId="4A917BF9" w14:textId="07588069" w:rsidR="00BC1967" w:rsidRDefault="00DC3F10" w:rsidP="001C1F5C">
      <w:pPr>
        <w:rPr>
          <w:lang w:val="en-GB"/>
        </w:rPr>
      </w:pPr>
      <w:bookmarkStart w:id="104" w:name="OLE_LINK169"/>
      <w:bookmarkStart w:id="105" w:name="OLE_LINK170"/>
      <w:r w:rsidRPr="00DC3F10">
        <w:rPr>
          <w:lang w:val="en-GB"/>
        </w:rPr>
        <w:t>As future work</w:t>
      </w:r>
      <w:r w:rsidR="00AD72E6">
        <w:rPr>
          <w:lang w:val="en-GB"/>
        </w:rPr>
        <w:t>,</w:t>
      </w:r>
      <w:r w:rsidRPr="00DC3F10">
        <w:rPr>
          <w:lang w:val="en-GB"/>
        </w:rPr>
        <w:t xml:space="preserve"> we want to improve the proposed system</w:t>
      </w:r>
      <w:r w:rsidR="00AD72E6">
        <w:rPr>
          <w:lang w:val="en-GB"/>
        </w:rPr>
        <w:t>,</w:t>
      </w:r>
      <w:r w:rsidRPr="00DC3F10">
        <w:rPr>
          <w:lang w:val="en-GB"/>
        </w:rPr>
        <w:t xml:space="preserve"> closing the dispenser compartments so that they only open when the camera detects the face of the caregiver who must place the medicine boxes in them. </w:t>
      </w:r>
      <w:r w:rsidR="00D93AAC" w:rsidRPr="00D93AAC">
        <w:rPr>
          <w:lang w:val="en-GB"/>
        </w:rPr>
        <w:t>This would make it safer.</w:t>
      </w:r>
      <w:r w:rsidR="00D93AAC">
        <w:rPr>
          <w:lang w:val="en-GB"/>
        </w:rPr>
        <w:t xml:space="preserve"> </w:t>
      </w:r>
      <w:r w:rsidR="00AF03DE" w:rsidRPr="00AF03DE">
        <w:rPr>
          <w:lang w:val="en-GB"/>
        </w:rPr>
        <w:t>It would also be good for the system to automatically detect which medicines and how many of them the caregiver has put in the different compartments</w:t>
      </w:r>
      <w:r w:rsidR="00AF03DE">
        <w:rPr>
          <w:lang w:val="en-GB"/>
        </w:rPr>
        <w:t>;</w:t>
      </w:r>
      <w:r w:rsidR="00AF03DE" w:rsidRPr="00AF03DE">
        <w:rPr>
          <w:lang w:val="en-GB"/>
        </w:rPr>
        <w:t xml:space="preserve"> currently</w:t>
      </w:r>
      <w:r w:rsidR="00AF03DE">
        <w:rPr>
          <w:lang w:val="en-GB"/>
        </w:rPr>
        <w:t>,</w:t>
      </w:r>
      <w:r w:rsidR="00AF03DE" w:rsidRPr="00AF03DE">
        <w:rPr>
          <w:lang w:val="en-GB"/>
        </w:rPr>
        <w:t xml:space="preserve"> </w:t>
      </w:r>
      <w:r w:rsidR="00AF03DE">
        <w:rPr>
          <w:lang w:val="en-GB"/>
        </w:rPr>
        <w:t xml:space="preserve">he/she </w:t>
      </w:r>
      <w:r w:rsidR="00AF03DE" w:rsidRPr="00AF03DE">
        <w:rPr>
          <w:lang w:val="en-GB"/>
        </w:rPr>
        <w:t xml:space="preserve">is who must </w:t>
      </w:r>
      <w:r w:rsidR="00AF03DE">
        <w:rPr>
          <w:lang w:val="en-GB"/>
        </w:rPr>
        <w:t xml:space="preserve">provide </w:t>
      </w:r>
      <w:r w:rsidR="00AF03DE" w:rsidRPr="00AF03DE">
        <w:rPr>
          <w:lang w:val="en-GB"/>
        </w:rPr>
        <w:t>the</w:t>
      </w:r>
      <w:r w:rsidR="00AF03DE">
        <w:rPr>
          <w:lang w:val="en-GB"/>
        </w:rPr>
        <w:t>se</w:t>
      </w:r>
      <w:r w:rsidR="00AF03DE" w:rsidRPr="00AF03DE">
        <w:rPr>
          <w:lang w:val="en-GB"/>
        </w:rPr>
        <w:t xml:space="preserve"> data through the mobile app.</w:t>
      </w:r>
      <w:r w:rsidR="00AF03DE">
        <w:rPr>
          <w:lang w:val="en-GB"/>
        </w:rPr>
        <w:t xml:space="preserve"> Moreover, </w:t>
      </w:r>
      <w:r w:rsidR="00BC1967">
        <w:rPr>
          <w:lang w:val="en-GB"/>
        </w:rPr>
        <w:t xml:space="preserve">an interesting extension would be </w:t>
      </w:r>
      <w:r w:rsidR="00BC1967" w:rsidRPr="00BC1967">
        <w:rPr>
          <w:lang w:val="en-GB"/>
        </w:rPr>
        <w:t xml:space="preserve">the automatic request of the necessary </w:t>
      </w:r>
      <w:r w:rsidR="00BC1967">
        <w:rPr>
          <w:lang w:val="en-GB"/>
        </w:rPr>
        <w:t>medicine</w:t>
      </w:r>
      <w:r w:rsidR="00BC1967" w:rsidRPr="00BC1967">
        <w:rPr>
          <w:lang w:val="en-GB"/>
        </w:rPr>
        <w:t xml:space="preserve">s to a pharmacy by the system before the patient runs out </w:t>
      </w:r>
      <w:r w:rsidR="00BC1967">
        <w:rPr>
          <w:lang w:val="en-GB"/>
        </w:rPr>
        <w:t>his/her stock, since this</w:t>
      </w:r>
      <w:r w:rsidR="00BC1967" w:rsidRPr="00BC1967">
        <w:rPr>
          <w:lang w:val="en-GB"/>
        </w:rPr>
        <w:t xml:space="preserve"> will prevent him/her from losing any intake due to not having a certain medicine.</w:t>
      </w:r>
      <w:ins w:id="106" w:author="Carlos Rodriguez Dominguez" w:date="2020-04-26T12:43:00Z">
        <w:r w:rsidR="003D0A26">
          <w:rPr>
            <w:lang w:val="en-GB"/>
          </w:rPr>
          <w:t xml:space="preserve"> Finally, </w:t>
        </w:r>
      </w:ins>
      <w:ins w:id="107" w:author="Carlos Rodriguez Dominguez" w:date="2020-04-26T12:45:00Z">
        <w:r w:rsidR="003D0A26">
          <w:rPr>
            <w:lang w:val="en-GB"/>
          </w:rPr>
          <w:t>the dispenser could be integrated in</w:t>
        </w:r>
      </w:ins>
      <w:ins w:id="108" w:author="Carlos Rodriguez Dominguez" w:date="2020-04-26T12:46:00Z">
        <w:r w:rsidR="003D0A26">
          <w:rPr>
            <w:lang w:val="en-GB"/>
          </w:rPr>
          <w:t>to</w:t>
        </w:r>
      </w:ins>
      <w:ins w:id="109" w:author="Carlos Rodriguez Dominguez" w:date="2020-04-26T12:45:00Z">
        <w:r w:rsidR="003D0A26">
          <w:rPr>
            <w:lang w:val="en-GB"/>
          </w:rPr>
          <w:t xml:space="preserve"> a</w:t>
        </w:r>
      </w:ins>
      <w:ins w:id="110" w:author="Carlos Rodriguez Dominguez" w:date="2020-04-26T12:46:00Z">
        <w:r w:rsidR="003D0A26">
          <w:rPr>
            <w:lang w:val="en-GB"/>
          </w:rPr>
          <w:t xml:space="preserve"> more general</w:t>
        </w:r>
      </w:ins>
      <w:ins w:id="111" w:author="Carlos Rodriguez Dominguez" w:date="2020-04-26T12:45:00Z">
        <w:r w:rsidR="003D0A26">
          <w:rPr>
            <w:lang w:val="en-GB"/>
          </w:rPr>
          <w:t xml:space="preserve"> Io</w:t>
        </w:r>
      </w:ins>
      <w:ins w:id="112" w:author="Carlos Rodriguez Dominguez" w:date="2020-04-26T12:46:00Z">
        <w:r w:rsidR="003D0A26">
          <w:rPr>
            <w:lang w:val="en-GB"/>
          </w:rPr>
          <w:t>T-based system to help elderly people</w:t>
        </w:r>
      </w:ins>
      <w:ins w:id="113" w:author="Carlos Rodriguez Dominguez" w:date="2020-04-26T12:47:00Z">
        <w:r w:rsidR="003D0A26">
          <w:rPr>
            <w:lang w:val="en-GB"/>
          </w:rPr>
          <w:t xml:space="preserve"> or </w:t>
        </w:r>
      </w:ins>
      <w:ins w:id="114" w:author="Carlos Rodriguez Dominguez" w:date="2020-04-26T12:48:00Z">
        <w:r w:rsidR="003D0A26">
          <w:rPr>
            <w:lang w:val="en-GB"/>
          </w:rPr>
          <w:t>people with cognitive problems</w:t>
        </w:r>
      </w:ins>
      <w:ins w:id="115" w:author="Carlos Rodriguez Dominguez" w:date="2020-04-26T12:46:00Z">
        <w:r w:rsidR="003D0A26">
          <w:rPr>
            <w:lang w:val="en-GB"/>
          </w:rPr>
          <w:t xml:space="preserve"> in their daily life</w:t>
        </w:r>
      </w:ins>
      <w:ins w:id="116" w:author="Carlos Rodriguez Dominguez" w:date="2020-04-26T12:47:00Z">
        <w:r w:rsidR="003D0A26">
          <w:rPr>
            <w:lang w:val="en-GB"/>
          </w:rPr>
          <w:t>.</w:t>
        </w:r>
      </w:ins>
    </w:p>
    <w:bookmarkEnd w:id="104"/>
    <w:bookmarkEnd w:id="105"/>
    <w:p w14:paraId="4A4DCDE8" w14:textId="77777777" w:rsidR="000E349E" w:rsidRDefault="00DA4E1B" w:rsidP="00DA4E1B">
      <w:pPr>
        <w:pStyle w:val="Ttulo1"/>
        <w:numPr>
          <w:ilvl w:val="0"/>
          <w:numId w:val="0"/>
        </w:numPr>
      </w:pPr>
      <w:commentRangeStart w:id="117"/>
      <w:r w:rsidRPr="00DA4E1B">
        <w:t>References</w:t>
      </w:r>
      <w:commentRangeEnd w:id="117"/>
      <w:r>
        <w:rPr>
          <w:rStyle w:val="Refdecomentario"/>
          <w:rFonts w:cs="Times New Roman"/>
          <w:b w:val="0"/>
          <w:bCs w:val="0"/>
          <w:kern w:val="0"/>
        </w:rPr>
        <w:commentReference w:id="117"/>
      </w:r>
    </w:p>
    <w:p w14:paraId="25E11DF1" w14:textId="77777777" w:rsidR="00CF0E4E" w:rsidRPr="00CF0E4E" w:rsidRDefault="000E349E" w:rsidP="00DA4E1B">
      <w:pPr>
        <w:widowControl w:val="0"/>
        <w:autoSpaceDE w:val="0"/>
        <w:autoSpaceDN w:val="0"/>
        <w:adjustRightInd w:val="0"/>
        <w:ind w:left="369" w:hanging="369"/>
        <w:rPr>
          <w:noProof/>
        </w:rPr>
      </w:pPr>
      <w:r>
        <w:fldChar w:fldCharType="begin" w:fldLock="1"/>
      </w:r>
      <w:r>
        <w:instrText xml:space="preserve">ADDIN Mendeley Bibliography CSL_BIBLIOGRAPHY </w:instrText>
      </w:r>
      <w:r>
        <w:fldChar w:fldCharType="separate"/>
      </w:r>
      <w:r w:rsidR="00CF0E4E" w:rsidRPr="00CF0E4E">
        <w:rPr>
          <w:noProof/>
        </w:rPr>
        <w:t>[1]</w:t>
      </w:r>
      <w:r w:rsidR="00CF0E4E" w:rsidRPr="00CF0E4E">
        <w:rPr>
          <w:noProof/>
        </w:rPr>
        <w:tab/>
        <w:t xml:space="preserve">UN Department of Economics and Social Affairs, “World Population Prospects - Population Division - United Nations,” </w:t>
      </w:r>
      <w:r w:rsidR="00CF0E4E" w:rsidRPr="00CF0E4E">
        <w:rPr>
          <w:i/>
          <w:iCs/>
          <w:noProof/>
        </w:rPr>
        <w:t>The International Journal of Logistics Management</w:t>
      </w:r>
      <w:r w:rsidR="00CF0E4E" w:rsidRPr="00CF0E4E">
        <w:rPr>
          <w:noProof/>
        </w:rPr>
        <w:t xml:space="preserve">, 28-Aug-2015. </w:t>
      </w:r>
      <w:r w:rsidR="00CF0E4E" w:rsidRPr="006E0C60">
        <w:rPr>
          <w:noProof/>
          <w:lang w:val="en-GB"/>
        </w:rPr>
        <w:t xml:space="preserve">[Online]. Available: https://population.un.org/wpp/Download/Standard/CSV/. </w:t>
      </w:r>
      <w:r w:rsidR="00CF0E4E" w:rsidRPr="00CF0E4E">
        <w:rPr>
          <w:noProof/>
        </w:rPr>
        <w:t>[Accessed: 07-Apr-2020].</w:t>
      </w:r>
    </w:p>
    <w:p w14:paraId="4846662A" w14:textId="77777777" w:rsidR="00CF0E4E" w:rsidRPr="00CF0E4E" w:rsidRDefault="00CF0E4E" w:rsidP="00DA4E1B">
      <w:pPr>
        <w:widowControl w:val="0"/>
        <w:autoSpaceDE w:val="0"/>
        <w:autoSpaceDN w:val="0"/>
        <w:adjustRightInd w:val="0"/>
        <w:ind w:left="369" w:hanging="369"/>
        <w:rPr>
          <w:noProof/>
        </w:rPr>
      </w:pPr>
      <w:r w:rsidRPr="00CF0E4E">
        <w:rPr>
          <w:noProof/>
        </w:rPr>
        <w:t>[2]</w:t>
      </w:r>
      <w:r w:rsidRPr="00CF0E4E">
        <w:rPr>
          <w:noProof/>
        </w:rPr>
        <w:tab/>
        <w:t xml:space="preserve">Eurostat, “Statistics | Eurostat,” </w:t>
      </w:r>
      <w:r w:rsidRPr="00CF0E4E">
        <w:rPr>
          <w:i/>
          <w:iCs/>
          <w:noProof/>
        </w:rPr>
        <w:t>Life expectancy at birth by sex</w:t>
      </w:r>
      <w:r w:rsidRPr="00CF0E4E">
        <w:rPr>
          <w:noProof/>
        </w:rPr>
        <w:t xml:space="preserve">, 27-Feb-2020. </w:t>
      </w:r>
      <w:r w:rsidRPr="006E0C60">
        <w:rPr>
          <w:noProof/>
          <w:lang w:val="en-GB"/>
        </w:rPr>
        <w:t xml:space="preserve">[Online]. Available: https://ec.europa.eu/eurostat/databrowser/view/tps00208/default/table?lang=en. </w:t>
      </w:r>
      <w:r w:rsidRPr="00CF0E4E">
        <w:rPr>
          <w:noProof/>
        </w:rPr>
        <w:t>[Accessed: 08-Apr-2020].</w:t>
      </w:r>
    </w:p>
    <w:p w14:paraId="4FCA3B43" w14:textId="77777777" w:rsidR="00CF0E4E" w:rsidRPr="00CF0E4E" w:rsidRDefault="00CF0E4E" w:rsidP="00DA4E1B">
      <w:pPr>
        <w:widowControl w:val="0"/>
        <w:autoSpaceDE w:val="0"/>
        <w:autoSpaceDN w:val="0"/>
        <w:adjustRightInd w:val="0"/>
        <w:ind w:left="369" w:hanging="369"/>
        <w:rPr>
          <w:noProof/>
        </w:rPr>
      </w:pPr>
      <w:r w:rsidRPr="00CF0E4E">
        <w:rPr>
          <w:noProof/>
        </w:rPr>
        <w:lastRenderedPageBreak/>
        <w:t>[3]</w:t>
      </w:r>
      <w:r w:rsidRPr="00CF0E4E">
        <w:rPr>
          <w:noProof/>
        </w:rPr>
        <w:tab/>
        <w:t xml:space="preserve">G. Loubet, A. Takacs, E. Gardner, A. De Luca, F. Udrea, and D. Dragomirescu, “LoRaWAN battery-free wireless sensors network designed for structural health monitoring in the construction domain,” </w:t>
      </w:r>
      <w:r w:rsidRPr="00CF0E4E">
        <w:rPr>
          <w:i/>
          <w:iCs/>
          <w:noProof/>
        </w:rPr>
        <w:t>Sensors (Switzerland)</w:t>
      </w:r>
      <w:r w:rsidRPr="00CF0E4E">
        <w:rPr>
          <w:noProof/>
        </w:rPr>
        <w:t>, vol. 19, no. 7, 2019.</w:t>
      </w:r>
    </w:p>
    <w:p w14:paraId="1C5069A9" w14:textId="77777777" w:rsidR="00CF0E4E" w:rsidRPr="00CF0E4E" w:rsidRDefault="00CF0E4E" w:rsidP="00DA4E1B">
      <w:pPr>
        <w:widowControl w:val="0"/>
        <w:autoSpaceDE w:val="0"/>
        <w:autoSpaceDN w:val="0"/>
        <w:adjustRightInd w:val="0"/>
        <w:ind w:left="369" w:hanging="369"/>
        <w:rPr>
          <w:noProof/>
        </w:rPr>
      </w:pPr>
      <w:r w:rsidRPr="00CF0E4E">
        <w:rPr>
          <w:noProof/>
        </w:rPr>
        <w:t>[4]</w:t>
      </w:r>
      <w:r w:rsidRPr="00CF0E4E">
        <w:rPr>
          <w:noProof/>
        </w:rPr>
        <w:tab/>
        <w:t xml:space="preserve">K. S. Bhandari and G. H. Cho, “A resource oriented route selection framework using contextual information based on fuzzy logic,” </w:t>
      </w:r>
      <w:r w:rsidRPr="00CF0E4E">
        <w:rPr>
          <w:i/>
          <w:iCs/>
          <w:noProof/>
        </w:rPr>
        <w:t>Electron.</w:t>
      </w:r>
      <w:r w:rsidRPr="00CF0E4E">
        <w:rPr>
          <w:noProof/>
        </w:rPr>
        <w:t>, vol. 8, no. 9, 2019.</w:t>
      </w:r>
    </w:p>
    <w:p w14:paraId="53F23696" w14:textId="77777777" w:rsidR="00CF0E4E" w:rsidRPr="00CF0E4E" w:rsidRDefault="00CF0E4E" w:rsidP="00DA4E1B">
      <w:pPr>
        <w:widowControl w:val="0"/>
        <w:autoSpaceDE w:val="0"/>
        <w:autoSpaceDN w:val="0"/>
        <w:adjustRightInd w:val="0"/>
        <w:ind w:left="369" w:hanging="369"/>
        <w:rPr>
          <w:noProof/>
        </w:rPr>
      </w:pPr>
      <w:r w:rsidRPr="00CF0E4E">
        <w:rPr>
          <w:noProof/>
        </w:rPr>
        <w:t>[5]</w:t>
      </w:r>
      <w:r w:rsidRPr="00CF0E4E">
        <w:rPr>
          <w:noProof/>
        </w:rPr>
        <w:tab/>
        <w:t xml:space="preserve">T. Qiu, Y. Lv, F. Xia, N. Chen, J. Wan, and A. Tolba, “ERGID: An efficient routing protocol for emergency response Internet of Things,” </w:t>
      </w:r>
      <w:r w:rsidRPr="00CF0E4E">
        <w:rPr>
          <w:i/>
          <w:iCs/>
          <w:noProof/>
        </w:rPr>
        <w:t>J. Netw. Comput. Appl.</w:t>
      </w:r>
      <w:r w:rsidRPr="00CF0E4E">
        <w:rPr>
          <w:noProof/>
        </w:rPr>
        <w:t>, vol. 72, pp. 104–112, 2016.</w:t>
      </w:r>
    </w:p>
    <w:p w14:paraId="0E24E931" w14:textId="77777777" w:rsidR="00CF0E4E" w:rsidRPr="00CF0E4E" w:rsidRDefault="00CF0E4E" w:rsidP="00DA4E1B">
      <w:pPr>
        <w:widowControl w:val="0"/>
        <w:autoSpaceDE w:val="0"/>
        <w:autoSpaceDN w:val="0"/>
        <w:adjustRightInd w:val="0"/>
        <w:ind w:left="369" w:hanging="369"/>
        <w:rPr>
          <w:noProof/>
        </w:rPr>
      </w:pPr>
      <w:r w:rsidRPr="00CF0E4E">
        <w:rPr>
          <w:noProof/>
        </w:rPr>
        <w:t>[6]</w:t>
      </w:r>
      <w:r w:rsidRPr="00CF0E4E">
        <w:rPr>
          <w:noProof/>
        </w:rPr>
        <w:tab/>
        <w:t xml:space="preserve">E. Pencheva and I. Atanasov, “Engineering of web services for internet of things applications,” </w:t>
      </w:r>
      <w:r w:rsidRPr="00CF0E4E">
        <w:rPr>
          <w:i/>
          <w:iCs/>
          <w:noProof/>
        </w:rPr>
        <w:t>Inf. Syst. Front.</w:t>
      </w:r>
      <w:r w:rsidRPr="00CF0E4E">
        <w:rPr>
          <w:noProof/>
        </w:rPr>
        <w:t>, vol. 18, no. 2, pp. 277–292, 2016.</w:t>
      </w:r>
    </w:p>
    <w:p w14:paraId="3912C854" w14:textId="77777777" w:rsidR="00CF0E4E" w:rsidRPr="00CF0E4E" w:rsidRDefault="00CF0E4E" w:rsidP="00DA4E1B">
      <w:pPr>
        <w:widowControl w:val="0"/>
        <w:autoSpaceDE w:val="0"/>
        <w:autoSpaceDN w:val="0"/>
        <w:adjustRightInd w:val="0"/>
        <w:ind w:left="369" w:hanging="369"/>
        <w:rPr>
          <w:noProof/>
        </w:rPr>
      </w:pPr>
      <w:r w:rsidRPr="00CF0E4E">
        <w:rPr>
          <w:noProof/>
        </w:rPr>
        <w:t>[7]</w:t>
      </w:r>
      <w:r w:rsidRPr="00CF0E4E">
        <w:rPr>
          <w:noProof/>
        </w:rPr>
        <w:tab/>
        <w:t xml:space="preserve">M. I. Beer and M. F. Hassan, “Adaptive security architecture for protecting RESTful web services in enterprise computing environment,” </w:t>
      </w:r>
      <w:r w:rsidRPr="00CF0E4E">
        <w:rPr>
          <w:i/>
          <w:iCs/>
          <w:noProof/>
        </w:rPr>
        <w:t>Serv. Oriented Comput. Appl.</w:t>
      </w:r>
      <w:r w:rsidRPr="00CF0E4E">
        <w:rPr>
          <w:noProof/>
        </w:rPr>
        <w:t>, vol. 12, no. 2, pp. 111–121, 2018.</w:t>
      </w:r>
    </w:p>
    <w:p w14:paraId="209C1BF4" w14:textId="77777777" w:rsidR="00CF0E4E" w:rsidRPr="00CF0E4E" w:rsidRDefault="00CF0E4E" w:rsidP="00DA4E1B">
      <w:pPr>
        <w:widowControl w:val="0"/>
        <w:autoSpaceDE w:val="0"/>
        <w:autoSpaceDN w:val="0"/>
        <w:adjustRightInd w:val="0"/>
        <w:ind w:left="369" w:hanging="369"/>
        <w:rPr>
          <w:noProof/>
        </w:rPr>
      </w:pPr>
      <w:r w:rsidRPr="00CF0E4E">
        <w:rPr>
          <w:noProof/>
        </w:rPr>
        <w:t>[8]</w:t>
      </w:r>
      <w:r w:rsidRPr="00CF0E4E">
        <w:rPr>
          <w:noProof/>
        </w:rPr>
        <w:tab/>
        <w:t xml:space="preserve">X. Xiong, K. Zheng, R. Xu, W. Xiang, and P. Chatzimisios, “Low power wide area machine-to-machine networks: Key techniques and prototype,” </w:t>
      </w:r>
      <w:r w:rsidRPr="00CF0E4E">
        <w:rPr>
          <w:i/>
          <w:iCs/>
          <w:noProof/>
        </w:rPr>
        <w:t>IEEE Commun. Mag.</w:t>
      </w:r>
      <w:r w:rsidRPr="00CF0E4E">
        <w:rPr>
          <w:noProof/>
        </w:rPr>
        <w:t>, vol. 53, no. 9, pp. 64–71, 2015.</w:t>
      </w:r>
    </w:p>
    <w:p w14:paraId="1FE92686" w14:textId="77777777" w:rsidR="00CF0E4E" w:rsidRPr="00CF0E4E" w:rsidRDefault="00CF0E4E" w:rsidP="00DA4E1B">
      <w:pPr>
        <w:widowControl w:val="0"/>
        <w:autoSpaceDE w:val="0"/>
        <w:autoSpaceDN w:val="0"/>
        <w:adjustRightInd w:val="0"/>
        <w:ind w:left="369" w:hanging="369"/>
        <w:rPr>
          <w:noProof/>
        </w:rPr>
      </w:pPr>
      <w:r w:rsidRPr="00CF0E4E">
        <w:rPr>
          <w:noProof/>
        </w:rPr>
        <w:t>[9]</w:t>
      </w:r>
      <w:r w:rsidRPr="00CF0E4E">
        <w:rPr>
          <w:noProof/>
        </w:rPr>
        <w:tab/>
        <w:t xml:space="preserve">F. T. El-Hassan and D. Ionescu, “Design and implementation of a hardware versatile publish-subscribe architecture for the internet of things,” </w:t>
      </w:r>
      <w:r w:rsidRPr="00CF0E4E">
        <w:rPr>
          <w:i/>
          <w:iCs/>
          <w:noProof/>
        </w:rPr>
        <w:t>IEEE Access</w:t>
      </w:r>
      <w:r w:rsidRPr="00CF0E4E">
        <w:rPr>
          <w:noProof/>
        </w:rPr>
        <w:t>, vol. 6, pp. 31872–31890, 2018.</w:t>
      </w:r>
    </w:p>
    <w:p w14:paraId="4E77B613" w14:textId="77777777" w:rsidR="00CF0E4E" w:rsidRPr="00CF0E4E" w:rsidRDefault="00CF0E4E" w:rsidP="00DA4E1B">
      <w:pPr>
        <w:widowControl w:val="0"/>
        <w:autoSpaceDE w:val="0"/>
        <w:autoSpaceDN w:val="0"/>
        <w:adjustRightInd w:val="0"/>
        <w:ind w:left="369" w:hanging="369"/>
        <w:rPr>
          <w:noProof/>
        </w:rPr>
      </w:pPr>
      <w:r w:rsidRPr="00CF0E4E">
        <w:rPr>
          <w:noProof/>
        </w:rPr>
        <w:t>[10]</w:t>
      </w:r>
      <w:r w:rsidRPr="00CF0E4E">
        <w:rPr>
          <w:noProof/>
        </w:rPr>
        <w:tab/>
        <w:t xml:space="preserve">B. Liu, Y. Zhang, G. Zhang, and P. Zheng, “Edge-cloud orchestration driven industrial smart product-service systems solution design based on CPS and IIoT,” </w:t>
      </w:r>
      <w:r w:rsidRPr="00CF0E4E">
        <w:rPr>
          <w:i/>
          <w:iCs/>
          <w:noProof/>
        </w:rPr>
        <w:t>Adv. Eng. Informatics</w:t>
      </w:r>
      <w:r w:rsidRPr="00CF0E4E">
        <w:rPr>
          <w:noProof/>
        </w:rPr>
        <w:t>, vol. 42, p. 100984, 2019.</w:t>
      </w:r>
    </w:p>
    <w:p w14:paraId="6190D71C" w14:textId="77777777" w:rsidR="00CF0E4E" w:rsidRPr="00CF0E4E" w:rsidRDefault="00CF0E4E" w:rsidP="00DA4E1B">
      <w:pPr>
        <w:widowControl w:val="0"/>
        <w:autoSpaceDE w:val="0"/>
        <w:autoSpaceDN w:val="0"/>
        <w:adjustRightInd w:val="0"/>
        <w:ind w:left="369" w:hanging="369"/>
        <w:rPr>
          <w:noProof/>
        </w:rPr>
      </w:pPr>
      <w:r w:rsidRPr="00CF0E4E">
        <w:rPr>
          <w:noProof/>
        </w:rPr>
        <w:t>[11]</w:t>
      </w:r>
      <w:r w:rsidRPr="00CF0E4E">
        <w:rPr>
          <w:noProof/>
        </w:rPr>
        <w:tab/>
        <w:t xml:space="preserve">S. Abhishek </w:t>
      </w:r>
      <w:r w:rsidRPr="00CF0E4E">
        <w:rPr>
          <w:i/>
          <w:iCs/>
          <w:noProof/>
        </w:rPr>
        <w:t>et al.</w:t>
      </w:r>
      <w:r w:rsidRPr="00CF0E4E">
        <w:rPr>
          <w:noProof/>
        </w:rPr>
        <w:t xml:space="preserve">, “Transcriptional Profile of Mycobacterium tuberculosis in an in vitro Model of Intraocular Tuberculosis,” </w:t>
      </w:r>
      <w:r w:rsidRPr="00CF0E4E">
        <w:rPr>
          <w:i/>
          <w:iCs/>
          <w:noProof/>
        </w:rPr>
        <w:t>Front. Cell. Infect. Microbiol.</w:t>
      </w:r>
      <w:r w:rsidRPr="00CF0E4E">
        <w:rPr>
          <w:noProof/>
        </w:rPr>
        <w:t>, vol. 8, p. 330, 2018.</w:t>
      </w:r>
    </w:p>
    <w:p w14:paraId="0C992FB5" w14:textId="77777777" w:rsidR="00CF0E4E" w:rsidRPr="00CF0E4E" w:rsidRDefault="00CF0E4E" w:rsidP="00DA4E1B">
      <w:pPr>
        <w:widowControl w:val="0"/>
        <w:autoSpaceDE w:val="0"/>
        <w:autoSpaceDN w:val="0"/>
        <w:adjustRightInd w:val="0"/>
        <w:ind w:left="369" w:hanging="369"/>
        <w:rPr>
          <w:noProof/>
        </w:rPr>
      </w:pPr>
      <w:r w:rsidRPr="00CF0E4E">
        <w:rPr>
          <w:noProof/>
        </w:rPr>
        <w:t>[12]</w:t>
      </w:r>
      <w:r w:rsidRPr="00CF0E4E">
        <w:rPr>
          <w:noProof/>
        </w:rPr>
        <w:tab/>
        <w:t xml:space="preserve">C. M. J. M. Dourado, S. P. P. da Silva, R. V. M. da Nóbrega, A. C. Antonio, P. P. R. Filho, and V. H. C. de Albuquerque, “Deep Learning IoT System for Online Stroke Detection in Skull Computed Tomography Images,” </w:t>
      </w:r>
      <w:r w:rsidRPr="00CF0E4E">
        <w:rPr>
          <w:i/>
          <w:iCs/>
          <w:noProof/>
        </w:rPr>
        <w:t>Comput. Networks</w:t>
      </w:r>
      <w:r w:rsidRPr="00CF0E4E">
        <w:rPr>
          <w:noProof/>
        </w:rPr>
        <w:t>, vol. 152, pp. 25–39, 2019.</w:t>
      </w:r>
    </w:p>
    <w:p w14:paraId="6BC7E0C2" w14:textId="77777777" w:rsidR="00CF0E4E" w:rsidRPr="00CF0E4E" w:rsidRDefault="00CF0E4E" w:rsidP="00DA4E1B">
      <w:pPr>
        <w:widowControl w:val="0"/>
        <w:autoSpaceDE w:val="0"/>
        <w:autoSpaceDN w:val="0"/>
        <w:adjustRightInd w:val="0"/>
        <w:ind w:left="369" w:hanging="369"/>
        <w:rPr>
          <w:noProof/>
        </w:rPr>
      </w:pPr>
      <w:r w:rsidRPr="00CF0E4E">
        <w:rPr>
          <w:noProof/>
        </w:rPr>
        <w:t>[13]</w:t>
      </w:r>
      <w:r w:rsidRPr="00CF0E4E">
        <w:rPr>
          <w:noProof/>
        </w:rPr>
        <w:tab/>
        <w:t xml:space="preserve">A. Frøytlog </w:t>
      </w:r>
      <w:r w:rsidRPr="00CF0E4E">
        <w:rPr>
          <w:i/>
          <w:iCs/>
          <w:noProof/>
        </w:rPr>
        <w:t>et al.</w:t>
      </w:r>
      <w:r w:rsidRPr="00CF0E4E">
        <w:rPr>
          <w:noProof/>
        </w:rPr>
        <w:t xml:space="preserve">, “Ultra-Low Power Wake-up Radio for 5G IoT,” </w:t>
      </w:r>
      <w:r w:rsidRPr="00CF0E4E">
        <w:rPr>
          <w:i/>
          <w:iCs/>
          <w:noProof/>
        </w:rPr>
        <w:t>IEEE Commun. Mag.</w:t>
      </w:r>
      <w:r w:rsidRPr="00CF0E4E">
        <w:rPr>
          <w:noProof/>
        </w:rPr>
        <w:t>, vol. 57, no. 3, pp. 111–117, 2019.</w:t>
      </w:r>
    </w:p>
    <w:p w14:paraId="6E06608B" w14:textId="77777777" w:rsidR="00CF0E4E" w:rsidRPr="00CF0E4E" w:rsidRDefault="00CF0E4E" w:rsidP="00DA4E1B">
      <w:pPr>
        <w:widowControl w:val="0"/>
        <w:autoSpaceDE w:val="0"/>
        <w:autoSpaceDN w:val="0"/>
        <w:adjustRightInd w:val="0"/>
        <w:ind w:left="369" w:hanging="369"/>
        <w:rPr>
          <w:noProof/>
        </w:rPr>
      </w:pPr>
      <w:r w:rsidRPr="00CF0E4E">
        <w:rPr>
          <w:noProof/>
        </w:rPr>
        <w:t>[14]</w:t>
      </w:r>
      <w:r w:rsidRPr="00CF0E4E">
        <w:rPr>
          <w:noProof/>
        </w:rPr>
        <w:tab/>
        <w:t xml:space="preserve">S. Kallam, R. B. Madda, C. Y. Chen, R. Patan, and D. Cheelu, “Low Energy Aware Communication Process In Iot Using The Green Computing Approach,” </w:t>
      </w:r>
      <w:r w:rsidRPr="00CF0E4E">
        <w:rPr>
          <w:i/>
          <w:iCs/>
          <w:noProof/>
        </w:rPr>
        <w:t>IET Networks</w:t>
      </w:r>
      <w:r w:rsidRPr="00CF0E4E">
        <w:rPr>
          <w:noProof/>
        </w:rPr>
        <w:t>, vol. 7, no. 4, pp. 1–8, Nov. 2018.</w:t>
      </w:r>
    </w:p>
    <w:p w14:paraId="05B2AE42" w14:textId="77777777" w:rsidR="00CF0E4E" w:rsidRPr="00CF0E4E" w:rsidRDefault="00CF0E4E" w:rsidP="00DA4E1B">
      <w:pPr>
        <w:widowControl w:val="0"/>
        <w:autoSpaceDE w:val="0"/>
        <w:autoSpaceDN w:val="0"/>
        <w:adjustRightInd w:val="0"/>
        <w:ind w:left="369" w:hanging="369"/>
        <w:rPr>
          <w:noProof/>
        </w:rPr>
      </w:pPr>
      <w:r w:rsidRPr="00CF0E4E">
        <w:rPr>
          <w:noProof/>
        </w:rPr>
        <w:t>[15]</w:t>
      </w:r>
      <w:r w:rsidRPr="00CF0E4E">
        <w:rPr>
          <w:noProof/>
        </w:rPr>
        <w:tab/>
        <w:t xml:space="preserve">T. Kaur and D. Kumar, “A survey on QoS Mechanisms in WSN for Computational Intelligence Based Routing Protocols,” </w:t>
      </w:r>
      <w:r w:rsidRPr="00CF0E4E">
        <w:rPr>
          <w:i/>
          <w:iCs/>
          <w:noProof/>
        </w:rPr>
        <w:t>Wirel. Networks</w:t>
      </w:r>
      <w:r w:rsidRPr="00CF0E4E">
        <w:rPr>
          <w:noProof/>
        </w:rPr>
        <w:t>, 2019.</w:t>
      </w:r>
    </w:p>
    <w:p w14:paraId="32D3D3E6" w14:textId="77777777" w:rsidR="00CF0E4E" w:rsidRPr="00CF0E4E" w:rsidRDefault="00CF0E4E" w:rsidP="00DA4E1B">
      <w:pPr>
        <w:widowControl w:val="0"/>
        <w:autoSpaceDE w:val="0"/>
        <w:autoSpaceDN w:val="0"/>
        <w:adjustRightInd w:val="0"/>
        <w:ind w:left="369" w:hanging="369"/>
        <w:rPr>
          <w:noProof/>
        </w:rPr>
      </w:pPr>
      <w:r w:rsidRPr="00CF0E4E">
        <w:rPr>
          <w:noProof/>
        </w:rPr>
        <w:t>[16]</w:t>
      </w:r>
      <w:r w:rsidRPr="00CF0E4E">
        <w:rPr>
          <w:noProof/>
        </w:rPr>
        <w:tab/>
        <w:t xml:space="preserve">B. P. L. Lo, H. Ip, and G. Z. Yang, “Transforming Health Care: Body Sensor Networks, Wearables, and the Internet of Things,” </w:t>
      </w:r>
      <w:r w:rsidRPr="00CF0E4E">
        <w:rPr>
          <w:i/>
          <w:iCs/>
          <w:noProof/>
        </w:rPr>
        <w:t>IEEE Pulse</w:t>
      </w:r>
      <w:r w:rsidRPr="00CF0E4E">
        <w:rPr>
          <w:noProof/>
        </w:rPr>
        <w:t>, vol. 7, no. 1, pp. 4–8, 2016.</w:t>
      </w:r>
    </w:p>
    <w:p w14:paraId="0374E1B2" w14:textId="77777777" w:rsidR="00CF0E4E" w:rsidRPr="00CF0E4E" w:rsidRDefault="00CF0E4E" w:rsidP="00DA4E1B">
      <w:pPr>
        <w:widowControl w:val="0"/>
        <w:autoSpaceDE w:val="0"/>
        <w:autoSpaceDN w:val="0"/>
        <w:adjustRightInd w:val="0"/>
        <w:ind w:left="369" w:hanging="369"/>
        <w:rPr>
          <w:noProof/>
        </w:rPr>
      </w:pPr>
      <w:r w:rsidRPr="00CF0E4E">
        <w:rPr>
          <w:noProof/>
        </w:rPr>
        <w:t>[17]</w:t>
      </w:r>
      <w:r w:rsidRPr="00CF0E4E">
        <w:rPr>
          <w:noProof/>
        </w:rPr>
        <w:tab/>
        <w:t xml:space="preserve">A. A. Nazari Shirehjini and A. Semsar, “Human interaction with IoT-based smart environments,” </w:t>
      </w:r>
      <w:r w:rsidRPr="00CF0E4E">
        <w:rPr>
          <w:i/>
          <w:iCs/>
          <w:noProof/>
        </w:rPr>
        <w:t>Multimed. Tools Appl.</w:t>
      </w:r>
      <w:r w:rsidRPr="00CF0E4E">
        <w:rPr>
          <w:noProof/>
        </w:rPr>
        <w:t>, vol. 76, no. 11, pp. 13343–13365, 2017.</w:t>
      </w:r>
    </w:p>
    <w:p w14:paraId="3603138D" w14:textId="77777777" w:rsidR="00CF0E4E" w:rsidRPr="00CF0E4E" w:rsidRDefault="00CF0E4E" w:rsidP="00DA4E1B">
      <w:pPr>
        <w:widowControl w:val="0"/>
        <w:autoSpaceDE w:val="0"/>
        <w:autoSpaceDN w:val="0"/>
        <w:adjustRightInd w:val="0"/>
        <w:ind w:left="369" w:hanging="369"/>
        <w:rPr>
          <w:noProof/>
        </w:rPr>
      </w:pPr>
      <w:r w:rsidRPr="00CF0E4E">
        <w:rPr>
          <w:noProof/>
        </w:rPr>
        <w:t>[18]</w:t>
      </w:r>
      <w:r w:rsidRPr="00CF0E4E">
        <w:rPr>
          <w:noProof/>
        </w:rPr>
        <w:tab/>
        <w:t xml:space="preserve">T. Czauski, J. White, Y. Sun, H. Turner, and S. Eade, “NERD—middleware for IoT human machine interfaces,” </w:t>
      </w:r>
      <w:r w:rsidRPr="00CF0E4E">
        <w:rPr>
          <w:i/>
          <w:iCs/>
          <w:noProof/>
        </w:rPr>
        <w:t>Ann. des Telecommun. Telecommun.</w:t>
      </w:r>
      <w:r w:rsidRPr="00CF0E4E">
        <w:rPr>
          <w:noProof/>
        </w:rPr>
        <w:t>, vol. 71, no. 3–4, pp. 109–119, 2016.</w:t>
      </w:r>
    </w:p>
    <w:p w14:paraId="2F11D04E" w14:textId="77777777" w:rsidR="00CF0E4E" w:rsidRPr="00CF0E4E" w:rsidRDefault="00CF0E4E" w:rsidP="00DA4E1B">
      <w:pPr>
        <w:widowControl w:val="0"/>
        <w:autoSpaceDE w:val="0"/>
        <w:autoSpaceDN w:val="0"/>
        <w:adjustRightInd w:val="0"/>
        <w:ind w:left="369" w:hanging="369"/>
        <w:rPr>
          <w:noProof/>
        </w:rPr>
      </w:pPr>
      <w:r w:rsidRPr="00CF0E4E">
        <w:rPr>
          <w:noProof/>
        </w:rPr>
        <w:t>[19]</w:t>
      </w:r>
      <w:r w:rsidRPr="00CF0E4E">
        <w:rPr>
          <w:noProof/>
        </w:rPr>
        <w:tab/>
        <w:t xml:space="preserve">G. Guerrero-Ulloa, C. Rodríguez-Domínguez, and M. J. Hornos, “IoT-Based System to Help Care for Dependent Elderly,” in </w:t>
      </w:r>
      <w:r w:rsidRPr="00CF0E4E">
        <w:rPr>
          <w:i/>
          <w:iCs/>
          <w:noProof/>
        </w:rPr>
        <w:t>Communications in Computer and Information Science</w:t>
      </w:r>
      <w:r w:rsidRPr="00CF0E4E">
        <w:rPr>
          <w:noProof/>
        </w:rPr>
        <w:t>, 2019, vol. 895, pp. 41–55.</w:t>
      </w:r>
    </w:p>
    <w:p w14:paraId="59711022" w14:textId="77777777" w:rsidR="00CF0E4E" w:rsidRPr="00CF0E4E" w:rsidRDefault="00CF0E4E" w:rsidP="00DA4E1B">
      <w:pPr>
        <w:widowControl w:val="0"/>
        <w:autoSpaceDE w:val="0"/>
        <w:autoSpaceDN w:val="0"/>
        <w:adjustRightInd w:val="0"/>
        <w:ind w:left="369" w:hanging="369"/>
        <w:rPr>
          <w:noProof/>
        </w:rPr>
      </w:pPr>
      <w:r w:rsidRPr="00CF0E4E">
        <w:rPr>
          <w:noProof/>
        </w:rPr>
        <w:t>[20]</w:t>
      </w:r>
      <w:r w:rsidRPr="00CF0E4E">
        <w:rPr>
          <w:noProof/>
        </w:rPr>
        <w:tab/>
        <w:t xml:space="preserve">B. Baranidharan, “Internet of Things (IoT) Technologies, Architecture, Protocols, </w:t>
      </w:r>
      <w:r w:rsidRPr="00CF0E4E">
        <w:rPr>
          <w:noProof/>
        </w:rPr>
        <w:lastRenderedPageBreak/>
        <w:t xml:space="preserve">Security, and Applications: A Survey,” in </w:t>
      </w:r>
      <w:r w:rsidRPr="00CF0E4E">
        <w:rPr>
          <w:i/>
          <w:iCs/>
          <w:noProof/>
        </w:rPr>
        <w:t>Handbook of Research on Cloud and Fog Computing Infrastructures for Data Science</w:t>
      </w:r>
      <w:r w:rsidRPr="00CF0E4E">
        <w:rPr>
          <w:noProof/>
        </w:rPr>
        <w:t>, P. Raj and A. Raman, Eds. IGI Global, 2018, pp. 149–174.</w:t>
      </w:r>
    </w:p>
    <w:p w14:paraId="6184D359" w14:textId="77777777" w:rsidR="00CF0E4E" w:rsidRPr="00CF0E4E" w:rsidRDefault="00CF0E4E" w:rsidP="00DA4E1B">
      <w:pPr>
        <w:widowControl w:val="0"/>
        <w:autoSpaceDE w:val="0"/>
        <w:autoSpaceDN w:val="0"/>
        <w:adjustRightInd w:val="0"/>
        <w:ind w:left="369" w:hanging="369"/>
        <w:rPr>
          <w:noProof/>
        </w:rPr>
      </w:pPr>
      <w:r w:rsidRPr="00CF0E4E">
        <w:rPr>
          <w:noProof/>
        </w:rPr>
        <w:t>[21]</w:t>
      </w:r>
      <w:r w:rsidRPr="00CF0E4E">
        <w:rPr>
          <w:noProof/>
        </w:rPr>
        <w:tab/>
        <w:t xml:space="preserve">G. Guerrero-Ulloa, M. J. Hornos, and C. Rodríguez-Domínguez, “TDDM4IoTS: A Test-Driven Development Methodology for Internet of Things (IoT)-Based Systems,” in </w:t>
      </w:r>
      <w:r w:rsidRPr="00CF0E4E">
        <w:rPr>
          <w:i/>
          <w:iCs/>
          <w:noProof/>
        </w:rPr>
        <w:t>Communications in Computer and Information Science</w:t>
      </w:r>
      <w:r w:rsidRPr="00CF0E4E">
        <w:rPr>
          <w:noProof/>
        </w:rPr>
        <w:t>, 2020, vol. 1193 CCIS, pp. 41–55.</w:t>
      </w:r>
    </w:p>
    <w:p w14:paraId="3FACE5DB" w14:textId="77777777" w:rsidR="00CF0E4E" w:rsidRPr="00CF0E4E" w:rsidRDefault="00CF0E4E" w:rsidP="00DA4E1B">
      <w:pPr>
        <w:widowControl w:val="0"/>
        <w:autoSpaceDE w:val="0"/>
        <w:autoSpaceDN w:val="0"/>
        <w:adjustRightInd w:val="0"/>
        <w:ind w:left="369" w:hanging="369"/>
        <w:rPr>
          <w:noProof/>
        </w:rPr>
      </w:pPr>
      <w:r w:rsidRPr="00CF0E4E">
        <w:rPr>
          <w:noProof/>
        </w:rPr>
        <w:t>[22]</w:t>
      </w:r>
      <w:r w:rsidRPr="00CF0E4E">
        <w:rPr>
          <w:noProof/>
        </w:rPr>
        <w:tab/>
        <w:t xml:space="preserve">O. Erazo, G. Guerrero-Ulloa, D. Guzmán, and C. Cáceres, “From a Common Chair to a Device that Issues Reminders to Seniors,” in </w:t>
      </w:r>
      <w:r w:rsidRPr="00CF0E4E">
        <w:rPr>
          <w:i/>
          <w:iCs/>
          <w:noProof/>
        </w:rPr>
        <w:t>Communications in Computer and Information Science</w:t>
      </w:r>
      <w:r w:rsidRPr="00CF0E4E">
        <w:rPr>
          <w:noProof/>
        </w:rPr>
        <w:t>, 2020, vol. 1194 CCIS, pp. 439–448.</w:t>
      </w:r>
    </w:p>
    <w:p w14:paraId="66FAEB4E" w14:textId="77777777" w:rsidR="00CF0E4E" w:rsidRPr="00CF0E4E" w:rsidRDefault="00CF0E4E" w:rsidP="00DA4E1B">
      <w:pPr>
        <w:widowControl w:val="0"/>
        <w:autoSpaceDE w:val="0"/>
        <w:autoSpaceDN w:val="0"/>
        <w:adjustRightInd w:val="0"/>
        <w:ind w:left="369" w:hanging="369"/>
        <w:rPr>
          <w:noProof/>
        </w:rPr>
      </w:pPr>
      <w:r w:rsidRPr="00CF0E4E">
        <w:rPr>
          <w:noProof/>
        </w:rPr>
        <w:t>[23]</w:t>
      </w:r>
      <w:r w:rsidRPr="00CF0E4E">
        <w:rPr>
          <w:noProof/>
        </w:rPr>
        <w:tab/>
        <w:t xml:space="preserve">R. Huang, X. Zhao, and J. Ma, “The contours of a human individual model based empathetic u-pillbox system for humanistic geriatric healthcare,” </w:t>
      </w:r>
      <w:r w:rsidRPr="00CF0E4E">
        <w:rPr>
          <w:i/>
          <w:iCs/>
          <w:noProof/>
        </w:rPr>
        <w:t>Futur. Gener. Comput. Syst.</w:t>
      </w:r>
      <w:r w:rsidRPr="00CF0E4E">
        <w:rPr>
          <w:noProof/>
        </w:rPr>
        <w:t>, vol. 37, pp. 404–416, 2014.</w:t>
      </w:r>
    </w:p>
    <w:p w14:paraId="43220CFE" w14:textId="77777777" w:rsidR="00CF0E4E" w:rsidRPr="00CF0E4E" w:rsidRDefault="00CF0E4E" w:rsidP="00DA4E1B">
      <w:pPr>
        <w:widowControl w:val="0"/>
        <w:autoSpaceDE w:val="0"/>
        <w:autoSpaceDN w:val="0"/>
        <w:adjustRightInd w:val="0"/>
        <w:ind w:left="369" w:hanging="369"/>
        <w:rPr>
          <w:noProof/>
        </w:rPr>
      </w:pPr>
      <w:r w:rsidRPr="00CF0E4E">
        <w:rPr>
          <w:noProof/>
        </w:rPr>
        <w:t>[24]</w:t>
      </w:r>
      <w:r w:rsidRPr="00CF0E4E">
        <w:rPr>
          <w:noProof/>
        </w:rPr>
        <w:tab/>
        <w:t xml:space="preserve">S. Jaipriya, R. Aishwarya, N. B. Akash, and A. P. Jeyadevi, “An intelligent medical box remotely controlled by doctor,” in </w:t>
      </w:r>
      <w:r w:rsidRPr="00CF0E4E">
        <w:rPr>
          <w:i/>
          <w:iCs/>
          <w:noProof/>
        </w:rPr>
        <w:t>Proceedings of the International Conference on Intelligent Sustainable Systems, ICISS 2019</w:t>
      </w:r>
      <w:r w:rsidRPr="00CF0E4E">
        <w:rPr>
          <w:noProof/>
        </w:rPr>
        <w:t>, 2019, pp. 565–569.</w:t>
      </w:r>
    </w:p>
    <w:p w14:paraId="0C593735" w14:textId="77777777" w:rsidR="00CF0E4E" w:rsidRPr="00CF0E4E" w:rsidRDefault="00CF0E4E" w:rsidP="00DA4E1B">
      <w:pPr>
        <w:widowControl w:val="0"/>
        <w:autoSpaceDE w:val="0"/>
        <w:autoSpaceDN w:val="0"/>
        <w:adjustRightInd w:val="0"/>
        <w:ind w:left="369" w:hanging="369"/>
        <w:rPr>
          <w:noProof/>
        </w:rPr>
      </w:pPr>
      <w:r w:rsidRPr="00CF0E4E">
        <w:rPr>
          <w:noProof/>
        </w:rPr>
        <w:t>[25]</w:t>
      </w:r>
      <w:r w:rsidRPr="00CF0E4E">
        <w:rPr>
          <w:noProof/>
        </w:rPr>
        <w:tab/>
        <w:t xml:space="preserve">G. Schreier, M. Schwarz, R. Modre-Osprian, P. Kastner, D. Scherr, and F. Fruhwald, “Design and evaluation of a multimodal mHealth based medication management system for patient self administration,” in </w:t>
      </w:r>
      <w:r w:rsidRPr="00CF0E4E">
        <w:rPr>
          <w:i/>
          <w:iCs/>
          <w:noProof/>
        </w:rPr>
        <w:t>Proceedings of the Annual International Conference of the IEEE Engineering in Medicine and Biology Society, EMBS</w:t>
      </w:r>
      <w:r w:rsidRPr="00CF0E4E">
        <w:rPr>
          <w:noProof/>
        </w:rPr>
        <w:t>, 2013, pp. 7270–7273.</w:t>
      </w:r>
    </w:p>
    <w:p w14:paraId="55A791F1" w14:textId="77777777" w:rsidR="00CF0E4E" w:rsidRPr="00CF0E4E" w:rsidRDefault="00CF0E4E" w:rsidP="00DA4E1B">
      <w:pPr>
        <w:widowControl w:val="0"/>
        <w:autoSpaceDE w:val="0"/>
        <w:autoSpaceDN w:val="0"/>
        <w:adjustRightInd w:val="0"/>
        <w:ind w:left="369" w:hanging="369"/>
        <w:rPr>
          <w:noProof/>
        </w:rPr>
      </w:pPr>
      <w:r w:rsidRPr="00CF0E4E">
        <w:rPr>
          <w:noProof/>
        </w:rPr>
        <w:t>[26]</w:t>
      </w:r>
      <w:r w:rsidRPr="00CF0E4E">
        <w:rPr>
          <w:noProof/>
        </w:rPr>
        <w:tab/>
        <w:t xml:space="preserve">J. Aneke, C. Ardito, D. Caivano, L. Colizzi, M. F. Costabile, and L. Verardi, “A Low-cost Flexible IoT System Supporting Elderly’s Healthcare in Rural Villages,” in </w:t>
      </w:r>
      <w:r w:rsidRPr="00CF0E4E">
        <w:rPr>
          <w:i/>
          <w:iCs/>
          <w:noProof/>
        </w:rPr>
        <w:t>ACM International Conference Proceeding Series</w:t>
      </w:r>
      <w:r w:rsidRPr="00CF0E4E">
        <w:rPr>
          <w:noProof/>
        </w:rPr>
        <w:t>, 2018, pp. 184–187.</w:t>
      </w:r>
    </w:p>
    <w:p w14:paraId="1896B267" w14:textId="77777777" w:rsidR="00CF0E4E" w:rsidRPr="00CF0E4E" w:rsidRDefault="00CF0E4E" w:rsidP="00DA4E1B">
      <w:pPr>
        <w:widowControl w:val="0"/>
        <w:autoSpaceDE w:val="0"/>
        <w:autoSpaceDN w:val="0"/>
        <w:adjustRightInd w:val="0"/>
        <w:ind w:left="369" w:hanging="369"/>
        <w:rPr>
          <w:noProof/>
        </w:rPr>
      </w:pPr>
      <w:r w:rsidRPr="00CF0E4E">
        <w:rPr>
          <w:noProof/>
        </w:rPr>
        <w:t>[27]</w:t>
      </w:r>
      <w:r w:rsidRPr="00CF0E4E">
        <w:rPr>
          <w:noProof/>
        </w:rPr>
        <w:tab/>
        <w:t xml:space="preserve">P. A. Laplante, M. Kassab, N. L. Laplante, and J. M. Voas, “Building caring healthcare systems in the Internet of Things,” </w:t>
      </w:r>
      <w:r w:rsidRPr="00CF0E4E">
        <w:rPr>
          <w:i/>
          <w:iCs/>
          <w:noProof/>
        </w:rPr>
        <w:t>IEEE Syst. J.</w:t>
      </w:r>
      <w:r w:rsidRPr="00CF0E4E">
        <w:rPr>
          <w:noProof/>
        </w:rPr>
        <w:t>, vol. 12, no. 3, pp. 3030–3037, 2018.</w:t>
      </w:r>
    </w:p>
    <w:p w14:paraId="6846E9D0" w14:textId="77777777" w:rsidR="00CF0E4E" w:rsidRPr="00CF0E4E" w:rsidRDefault="00CF0E4E" w:rsidP="00DA4E1B">
      <w:pPr>
        <w:widowControl w:val="0"/>
        <w:autoSpaceDE w:val="0"/>
        <w:autoSpaceDN w:val="0"/>
        <w:adjustRightInd w:val="0"/>
        <w:ind w:left="369" w:hanging="369"/>
        <w:rPr>
          <w:noProof/>
        </w:rPr>
      </w:pPr>
      <w:r w:rsidRPr="00CF0E4E">
        <w:rPr>
          <w:noProof/>
        </w:rPr>
        <w:t>[28]</w:t>
      </w:r>
      <w:r w:rsidRPr="00CF0E4E">
        <w:rPr>
          <w:noProof/>
        </w:rPr>
        <w:tab/>
        <w:t xml:space="preserve">S. K. Sood and I. Mahajan, “Wearable IoT sensor based healthcare system for identifying and controlling chikungunya virus,” </w:t>
      </w:r>
      <w:r w:rsidRPr="00CF0E4E">
        <w:rPr>
          <w:i/>
          <w:iCs/>
          <w:noProof/>
        </w:rPr>
        <w:t>Comput. Ind.</w:t>
      </w:r>
      <w:r w:rsidRPr="00CF0E4E">
        <w:rPr>
          <w:noProof/>
        </w:rPr>
        <w:t>, vol. 91, pp. 33–44, 2017.</w:t>
      </w:r>
    </w:p>
    <w:p w14:paraId="0384CCF3" w14:textId="77777777" w:rsidR="00CF0E4E" w:rsidRPr="00CF0E4E" w:rsidRDefault="00CF0E4E" w:rsidP="00DA4E1B">
      <w:pPr>
        <w:widowControl w:val="0"/>
        <w:autoSpaceDE w:val="0"/>
        <w:autoSpaceDN w:val="0"/>
        <w:adjustRightInd w:val="0"/>
        <w:ind w:left="369" w:hanging="369"/>
        <w:rPr>
          <w:noProof/>
        </w:rPr>
      </w:pPr>
      <w:r w:rsidRPr="00CF0E4E">
        <w:rPr>
          <w:noProof/>
        </w:rPr>
        <w:t>[29]</w:t>
      </w:r>
      <w:r w:rsidRPr="00CF0E4E">
        <w:rPr>
          <w:noProof/>
        </w:rPr>
        <w:tab/>
        <w:t xml:space="preserve">M. A. Akkaş, R. SOKULLU, and H. Ertürk Çetin, “Healthcare and Patient Monitoring Using IoT,” </w:t>
      </w:r>
      <w:r w:rsidRPr="00CF0E4E">
        <w:rPr>
          <w:i/>
          <w:iCs/>
          <w:noProof/>
        </w:rPr>
        <w:t>Internet of Things</w:t>
      </w:r>
      <w:r w:rsidRPr="00CF0E4E">
        <w:rPr>
          <w:noProof/>
        </w:rPr>
        <w:t>, p. 100173, Feb. 2020.</w:t>
      </w:r>
    </w:p>
    <w:p w14:paraId="18B72779" w14:textId="77777777" w:rsidR="00CF0E4E" w:rsidRPr="00CF0E4E" w:rsidRDefault="00CF0E4E" w:rsidP="00DA4E1B">
      <w:pPr>
        <w:widowControl w:val="0"/>
        <w:autoSpaceDE w:val="0"/>
        <w:autoSpaceDN w:val="0"/>
        <w:adjustRightInd w:val="0"/>
        <w:ind w:left="369" w:hanging="369"/>
        <w:rPr>
          <w:noProof/>
        </w:rPr>
      </w:pPr>
      <w:r w:rsidRPr="00CF0E4E">
        <w:rPr>
          <w:noProof/>
        </w:rPr>
        <w:t>[30]</w:t>
      </w:r>
      <w:r w:rsidRPr="00CF0E4E">
        <w:rPr>
          <w:noProof/>
        </w:rPr>
        <w:tab/>
        <w:t xml:space="preserve">D. T. Lai, “Keynote Talk: Harnessing Health IoT For Smart Healthcare,” in </w:t>
      </w:r>
      <w:r w:rsidRPr="00CF0E4E">
        <w:rPr>
          <w:i/>
          <w:iCs/>
          <w:noProof/>
        </w:rPr>
        <w:t>IoTofHealth 2016 - Proceedings of the 1st Workshop on IoT-Enabled Healthcare and Wellness Technologies and Systems, co-located with MobiSys 2016</w:t>
      </w:r>
      <w:r w:rsidRPr="00CF0E4E">
        <w:rPr>
          <w:noProof/>
        </w:rPr>
        <w:t>, 2016, p. 1.</w:t>
      </w:r>
    </w:p>
    <w:p w14:paraId="45721257" w14:textId="77777777" w:rsidR="00CF0E4E" w:rsidRPr="00CF0E4E" w:rsidRDefault="00CF0E4E" w:rsidP="00DA4E1B">
      <w:pPr>
        <w:widowControl w:val="0"/>
        <w:autoSpaceDE w:val="0"/>
        <w:autoSpaceDN w:val="0"/>
        <w:adjustRightInd w:val="0"/>
        <w:ind w:left="369" w:hanging="369"/>
        <w:rPr>
          <w:noProof/>
        </w:rPr>
      </w:pPr>
      <w:r w:rsidRPr="00CF0E4E">
        <w:rPr>
          <w:noProof/>
        </w:rPr>
        <w:t>[31]</w:t>
      </w:r>
      <w:r w:rsidRPr="00CF0E4E">
        <w:rPr>
          <w:noProof/>
        </w:rPr>
        <w:tab/>
        <w:t xml:space="preserve">S. B. Kumar, W. W. Goh, and S. Balakrishnan, “Smart Medicine Reminder Device For The Elderly,” in </w:t>
      </w:r>
      <w:r w:rsidRPr="00CF0E4E">
        <w:rPr>
          <w:i/>
          <w:iCs/>
          <w:noProof/>
        </w:rPr>
        <w:t>Proceedings - 2018 4th International Conference on Advances in Computing, Communication and Automation, ICACCA 2018</w:t>
      </w:r>
      <w:r w:rsidRPr="00CF0E4E">
        <w:rPr>
          <w:noProof/>
        </w:rPr>
        <w:t>, 2018, pp. 1–6.</w:t>
      </w:r>
    </w:p>
    <w:p w14:paraId="44367516" w14:textId="77777777" w:rsidR="00CF0E4E" w:rsidRPr="00CF0E4E" w:rsidRDefault="00CF0E4E" w:rsidP="00DA4E1B">
      <w:pPr>
        <w:widowControl w:val="0"/>
        <w:autoSpaceDE w:val="0"/>
        <w:autoSpaceDN w:val="0"/>
        <w:adjustRightInd w:val="0"/>
        <w:ind w:left="369" w:hanging="369"/>
        <w:rPr>
          <w:noProof/>
        </w:rPr>
      </w:pPr>
      <w:r w:rsidRPr="00CF0E4E">
        <w:rPr>
          <w:noProof/>
        </w:rPr>
        <w:t>[32]</w:t>
      </w:r>
      <w:r w:rsidRPr="00CF0E4E">
        <w:rPr>
          <w:noProof/>
        </w:rPr>
        <w:tab/>
        <w:t xml:space="preserve">A. Jabeena and S. Kumar, “Smart medicine dispenser,” in </w:t>
      </w:r>
      <w:r w:rsidRPr="00CF0E4E">
        <w:rPr>
          <w:i/>
          <w:iCs/>
          <w:noProof/>
        </w:rPr>
        <w:t>Proceedings of the International Conference on Smart Systems and Inventive Technology, ICSSIT 2018</w:t>
      </w:r>
      <w:r w:rsidRPr="00CF0E4E">
        <w:rPr>
          <w:noProof/>
        </w:rPr>
        <w:t>, 2018, pp. 410–414.</w:t>
      </w:r>
    </w:p>
    <w:p w14:paraId="7836B2E4" w14:textId="77777777" w:rsidR="00CF0E4E" w:rsidRPr="00CF0E4E" w:rsidRDefault="00CF0E4E" w:rsidP="00DA4E1B">
      <w:pPr>
        <w:widowControl w:val="0"/>
        <w:autoSpaceDE w:val="0"/>
        <w:autoSpaceDN w:val="0"/>
        <w:adjustRightInd w:val="0"/>
        <w:ind w:left="369" w:hanging="369"/>
        <w:rPr>
          <w:noProof/>
        </w:rPr>
      </w:pPr>
      <w:r w:rsidRPr="00CF0E4E">
        <w:rPr>
          <w:noProof/>
        </w:rPr>
        <w:t>[33]</w:t>
      </w:r>
      <w:r w:rsidRPr="00CF0E4E">
        <w:rPr>
          <w:noProof/>
        </w:rPr>
        <w:tab/>
        <w:t xml:space="preserve">U. Singh, A. Sharad, and P. Kumar, “IoMT Based Pill Dispensing System,” in </w:t>
      </w:r>
      <w:r w:rsidRPr="00CF0E4E">
        <w:rPr>
          <w:i/>
          <w:iCs/>
          <w:noProof/>
        </w:rPr>
        <w:t>2019 10th International Conference on Computing, Communication and Networking Technologies, ICCCNT 2019</w:t>
      </w:r>
      <w:r w:rsidRPr="00CF0E4E">
        <w:rPr>
          <w:noProof/>
        </w:rPr>
        <w:t>, 2019, pp. 1–5.</w:t>
      </w:r>
    </w:p>
    <w:p w14:paraId="6579D63A" w14:textId="77777777" w:rsidR="00CF0E4E" w:rsidRPr="00CF0E4E" w:rsidRDefault="00CF0E4E" w:rsidP="00DA4E1B">
      <w:pPr>
        <w:widowControl w:val="0"/>
        <w:autoSpaceDE w:val="0"/>
        <w:autoSpaceDN w:val="0"/>
        <w:adjustRightInd w:val="0"/>
        <w:ind w:left="369" w:hanging="369"/>
        <w:rPr>
          <w:noProof/>
        </w:rPr>
      </w:pPr>
      <w:r w:rsidRPr="00CF0E4E">
        <w:rPr>
          <w:noProof/>
        </w:rPr>
        <w:t>[34]</w:t>
      </w:r>
      <w:r w:rsidRPr="00CF0E4E">
        <w:rPr>
          <w:noProof/>
        </w:rPr>
        <w:tab/>
        <w:t xml:space="preserve">K. Arora and S. K. Singh, “IoT Based Portable Medical Kit,” </w:t>
      </w:r>
      <w:r w:rsidRPr="00CF0E4E">
        <w:rPr>
          <w:i/>
          <w:iCs/>
          <w:noProof/>
        </w:rPr>
        <w:t>Int. J. Eng. Adv. Technol.</w:t>
      </w:r>
      <w:r w:rsidRPr="00CF0E4E">
        <w:rPr>
          <w:noProof/>
        </w:rPr>
        <w:t>, vol. 8, no. 5 Special Issue 3, pp. 42–46, 2019.</w:t>
      </w:r>
    </w:p>
    <w:p w14:paraId="0E1C6396" w14:textId="77777777" w:rsidR="00CF0E4E" w:rsidRPr="00CF0E4E" w:rsidRDefault="00CF0E4E" w:rsidP="00DA4E1B">
      <w:pPr>
        <w:widowControl w:val="0"/>
        <w:autoSpaceDE w:val="0"/>
        <w:autoSpaceDN w:val="0"/>
        <w:adjustRightInd w:val="0"/>
        <w:ind w:left="369" w:hanging="369"/>
        <w:rPr>
          <w:noProof/>
        </w:rPr>
      </w:pPr>
      <w:r w:rsidRPr="00CF0E4E">
        <w:rPr>
          <w:noProof/>
        </w:rPr>
        <w:t>[35]</w:t>
      </w:r>
      <w:r w:rsidRPr="00CF0E4E">
        <w:rPr>
          <w:noProof/>
        </w:rPr>
        <w:tab/>
        <w:t xml:space="preserve">K. Kartheek and S. K. Saddam Hussain, “Medical Dispense System Using IoT,” in </w:t>
      </w:r>
      <w:r w:rsidRPr="00CF0E4E">
        <w:rPr>
          <w:i/>
          <w:iCs/>
          <w:noProof/>
        </w:rPr>
        <w:t xml:space="preserve">Proceedings - International Conference on Vision Towards Emerging Trends in </w:t>
      </w:r>
      <w:r w:rsidRPr="00CF0E4E">
        <w:rPr>
          <w:i/>
          <w:iCs/>
          <w:noProof/>
        </w:rPr>
        <w:lastRenderedPageBreak/>
        <w:t>Communication and Networking, ViTECoN 2019</w:t>
      </w:r>
      <w:r w:rsidRPr="00CF0E4E">
        <w:rPr>
          <w:noProof/>
        </w:rPr>
        <w:t>, 2019, pp. 1–3.</w:t>
      </w:r>
    </w:p>
    <w:p w14:paraId="72253646" w14:textId="77777777" w:rsidR="00CF0E4E" w:rsidRPr="00CF0E4E" w:rsidRDefault="00CF0E4E" w:rsidP="00DA4E1B">
      <w:pPr>
        <w:widowControl w:val="0"/>
        <w:autoSpaceDE w:val="0"/>
        <w:autoSpaceDN w:val="0"/>
        <w:adjustRightInd w:val="0"/>
        <w:ind w:left="369" w:hanging="369"/>
        <w:rPr>
          <w:noProof/>
        </w:rPr>
      </w:pPr>
      <w:r w:rsidRPr="00CF0E4E">
        <w:rPr>
          <w:noProof/>
        </w:rPr>
        <w:t>[36]</w:t>
      </w:r>
      <w:r w:rsidRPr="00CF0E4E">
        <w:rPr>
          <w:noProof/>
        </w:rPr>
        <w:tab/>
        <w:t xml:space="preserve">P. S. Pandey, S. K. Raghuwanshi, and G. S. Tomar, “The real time hardware of Smart Medicine Dispenser to Reduce the Adverse Drugs Reactions,” in </w:t>
      </w:r>
      <w:r w:rsidRPr="00CF0E4E">
        <w:rPr>
          <w:i/>
          <w:iCs/>
          <w:noProof/>
        </w:rPr>
        <w:t>Proceedings on 2018 International Conference on Advances in Computing and Communication Engineering, ICACCE 2018</w:t>
      </w:r>
      <w:r w:rsidRPr="00CF0E4E">
        <w:rPr>
          <w:noProof/>
        </w:rPr>
        <w:t>, 2018, pp. 413–418.</w:t>
      </w:r>
    </w:p>
    <w:p w14:paraId="18A011E5" w14:textId="77777777" w:rsidR="00CF0E4E" w:rsidRPr="00CF0E4E" w:rsidRDefault="00CF0E4E" w:rsidP="00DA4E1B">
      <w:pPr>
        <w:widowControl w:val="0"/>
        <w:autoSpaceDE w:val="0"/>
        <w:autoSpaceDN w:val="0"/>
        <w:adjustRightInd w:val="0"/>
        <w:ind w:left="369" w:hanging="369"/>
        <w:rPr>
          <w:noProof/>
        </w:rPr>
      </w:pPr>
      <w:r w:rsidRPr="00CF0E4E">
        <w:rPr>
          <w:noProof/>
        </w:rPr>
        <w:t>[37]</w:t>
      </w:r>
      <w:r w:rsidRPr="00CF0E4E">
        <w:rPr>
          <w:noProof/>
        </w:rPr>
        <w:tab/>
        <w:t xml:space="preserve">C. Salkin, M. Oner, A. Ustundag, and E. Cevikcan, “A Conceptual Framework for Industry 4.0,” in </w:t>
      </w:r>
      <w:r w:rsidRPr="00CF0E4E">
        <w:rPr>
          <w:i/>
          <w:iCs/>
          <w:noProof/>
        </w:rPr>
        <w:t>Industry 4.0: Managing The Digital Transformation</w:t>
      </w:r>
      <w:r w:rsidRPr="00CF0E4E">
        <w:rPr>
          <w:noProof/>
        </w:rPr>
        <w:t>, A. Ustundag and E. Cevikcan, Eds. Springer, Cham, 2018, pp. 3–23.</w:t>
      </w:r>
    </w:p>
    <w:p w14:paraId="4FDB3869" w14:textId="77777777" w:rsidR="00CF0E4E" w:rsidRPr="00CF0E4E" w:rsidRDefault="00CF0E4E" w:rsidP="00DA4E1B">
      <w:pPr>
        <w:widowControl w:val="0"/>
        <w:autoSpaceDE w:val="0"/>
        <w:autoSpaceDN w:val="0"/>
        <w:adjustRightInd w:val="0"/>
        <w:ind w:left="369" w:hanging="369"/>
        <w:rPr>
          <w:noProof/>
        </w:rPr>
      </w:pPr>
      <w:r w:rsidRPr="00CF0E4E">
        <w:rPr>
          <w:noProof/>
        </w:rPr>
        <w:t>[38]</w:t>
      </w:r>
      <w:r w:rsidRPr="00CF0E4E">
        <w:rPr>
          <w:noProof/>
        </w:rPr>
        <w:tab/>
        <w:t xml:space="preserve">H. Xu, W. Yu, D. Griffith, and N. Golmie, “A Survey On Industrial Internet Of Things: A Cyber-Physical Systems Perspective,” </w:t>
      </w:r>
      <w:r w:rsidRPr="00CF0E4E">
        <w:rPr>
          <w:i/>
          <w:iCs/>
          <w:noProof/>
        </w:rPr>
        <w:t>IEEE Access</w:t>
      </w:r>
      <w:r w:rsidRPr="00CF0E4E">
        <w:rPr>
          <w:noProof/>
        </w:rPr>
        <w:t>, vol. 6. pp. 78238–78259, 2018.</w:t>
      </w:r>
    </w:p>
    <w:p w14:paraId="280FF328" w14:textId="77777777" w:rsidR="00CF0E4E" w:rsidRPr="00CF0E4E" w:rsidRDefault="00CF0E4E" w:rsidP="00DA4E1B">
      <w:pPr>
        <w:widowControl w:val="0"/>
        <w:autoSpaceDE w:val="0"/>
        <w:autoSpaceDN w:val="0"/>
        <w:adjustRightInd w:val="0"/>
        <w:ind w:left="369" w:hanging="369"/>
        <w:rPr>
          <w:noProof/>
        </w:rPr>
      </w:pPr>
      <w:r w:rsidRPr="00CF0E4E">
        <w:rPr>
          <w:noProof/>
        </w:rPr>
        <w:t>[39]</w:t>
      </w:r>
      <w:r w:rsidRPr="00CF0E4E">
        <w:rPr>
          <w:noProof/>
        </w:rPr>
        <w:tab/>
        <w:t xml:space="preserve">L. Atzori, A. Iera, and G. Morabito, “The Internet Of Things: A Survey,” </w:t>
      </w:r>
      <w:r w:rsidRPr="00CF0E4E">
        <w:rPr>
          <w:i/>
          <w:iCs/>
          <w:noProof/>
        </w:rPr>
        <w:t>Comput. Networks</w:t>
      </w:r>
      <w:r w:rsidRPr="00CF0E4E">
        <w:rPr>
          <w:noProof/>
        </w:rPr>
        <w:t>, vol. 54, no. 15, pp. 2787–2805, Oct. 2010.</w:t>
      </w:r>
    </w:p>
    <w:p w14:paraId="06F0054D" w14:textId="77777777" w:rsidR="00CF0E4E" w:rsidRPr="00CF0E4E" w:rsidRDefault="00CF0E4E" w:rsidP="00DA4E1B">
      <w:pPr>
        <w:widowControl w:val="0"/>
        <w:autoSpaceDE w:val="0"/>
        <w:autoSpaceDN w:val="0"/>
        <w:adjustRightInd w:val="0"/>
        <w:ind w:left="369" w:hanging="369"/>
        <w:rPr>
          <w:noProof/>
        </w:rPr>
      </w:pPr>
      <w:r w:rsidRPr="00CF0E4E">
        <w:rPr>
          <w:noProof/>
        </w:rPr>
        <w:t>[40]</w:t>
      </w:r>
      <w:r w:rsidRPr="00CF0E4E">
        <w:rPr>
          <w:noProof/>
        </w:rPr>
        <w:tab/>
        <w:t xml:space="preserve">M. Clinic, “Mild cognitive impairment (MCI),” </w:t>
      </w:r>
      <w:r w:rsidRPr="00CF0E4E">
        <w:rPr>
          <w:i/>
          <w:iCs/>
          <w:noProof/>
        </w:rPr>
        <w:t>Mild cognitive impairment (MCI)</w:t>
      </w:r>
      <w:r w:rsidRPr="00CF0E4E">
        <w:rPr>
          <w:noProof/>
        </w:rPr>
        <w:t xml:space="preserve">, 2020. </w:t>
      </w:r>
      <w:r w:rsidRPr="006E0C60">
        <w:rPr>
          <w:noProof/>
          <w:lang w:val="en-GB"/>
        </w:rPr>
        <w:t xml:space="preserve">[Online]. Available: https://www.mayoclinic.org/diseases-conditions/mild-cognitive-impairment/symptoms-causes/syc-20354578. </w:t>
      </w:r>
      <w:r w:rsidRPr="00CF0E4E">
        <w:rPr>
          <w:noProof/>
        </w:rPr>
        <w:t>[Accessed: 11-Apr-2020].</w:t>
      </w:r>
    </w:p>
    <w:p w14:paraId="4107FE30" w14:textId="77777777" w:rsidR="00CF0E4E" w:rsidRPr="00CF0E4E" w:rsidRDefault="00CF0E4E" w:rsidP="00DA4E1B">
      <w:pPr>
        <w:widowControl w:val="0"/>
        <w:autoSpaceDE w:val="0"/>
        <w:autoSpaceDN w:val="0"/>
        <w:adjustRightInd w:val="0"/>
        <w:ind w:left="369" w:hanging="369"/>
        <w:rPr>
          <w:noProof/>
        </w:rPr>
      </w:pPr>
      <w:r w:rsidRPr="00CF0E4E">
        <w:rPr>
          <w:noProof/>
        </w:rPr>
        <w:t>[41]</w:t>
      </w:r>
      <w:r w:rsidRPr="00CF0E4E">
        <w:rPr>
          <w:noProof/>
        </w:rPr>
        <w:tab/>
        <w:t>O. Erazo, R. Santana, and G. Guerrero-Ulloa, “A Ubiquitous Photo Frame To Provide Reminders To Older Adults,” Jan. 2019.</w:t>
      </w:r>
    </w:p>
    <w:p w14:paraId="6AAF5F83" w14:textId="77777777" w:rsidR="00CF0E4E" w:rsidRPr="00CF0E4E" w:rsidRDefault="00CF0E4E" w:rsidP="00DA4E1B">
      <w:pPr>
        <w:widowControl w:val="0"/>
        <w:autoSpaceDE w:val="0"/>
        <w:autoSpaceDN w:val="0"/>
        <w:adjustRightInd w:val="0"/>
        <w:ind w:left="369" w:hanging="369"/>
        <w:rPr>
          <w:noProof/>
        </w:rPr>
      </w:pPr>
      <w:r w:rsidRPr="00CF0E4E">
        <w:rPr>
          <w:noProof/>
        </w:rPr>
        <w:t>[42]</w:t>
      </w:r>
      <w:r w:rsidRPr="00CF0E4E">
        <w:rPr>
          <w:noProof/>
        </w:rPr>
        <w:tab/>
        <w:t xml:space="preserve">R. I. Rumi, M. I. Pavel, E. Islam, M. B. Shakir, and M. A. Hossain, “IoT Enabled Prescription Reading Smart Medicine Dispenser Implementing Maximally Stable Extremal Regions and OCR,” in </w:t>
      </w:r>
      <w:r w:rsidRPr="00CF0E4E">
        <w:rPr>
          <w:i/>
          <w:iCs/>
          <w:noProof/>
        </w:rPr>
        <w:t>2019 Third International conference on I-SMAC (IoT in Social, Mobile, Analytics and Cloud) (I-SMAC)</w:t>
      </w:r>
      <w:r w:rsidRPr="00CF0E4E">
        <w:rPr>
          <w:noProof/>
        </w:rPr>
        <w:t>, 2020, pp. 134–138.</w:t>
      </w:r>
    </w:p>
    <w:p w14:paraId="64F009E4" w14:textId="77777777" w:rsidR="00CF0E4E" w:rsidRPr="00CF0E4E" w:rsidRDefault="00CF0E4E" w:rsidP="00DA4E1B">
      <w:pPr>
        <w:widowControl w:val="0"/>
        <w:autoSpaceDE w:val="0"/>
        <w:autoSpaceDN w:val="0"/>
        <w:adjustRightInd w:val="0"/>
        <w:ind w:left="369" w:hanging="369"/>
        <w:rPr>
          <w:noProof/>
        </w:rPr>
      </w:pPr>
      <w:r w:rsidRPr="00CF0E4E">
        <w:rPr>
          <w:noProof/>
        </w:rPr>
        <w:t>[43]</w:t>
      </w:r>
      <w:r w:rsidRPr="00CF0E4E">
        <w:rPr>
          <w:noProof/>
        </w:rPr>
        <w:tab/>
        <w:t xml:space="preserve">P. K. Nijiya Jabin Najeeb, A. Rimna, K. P. Safa, M. Silvana, and T. K. Adarsh, “Pill care-the smart pill box with remind, authenticate and confirmation function,” in </w:t>
      </w:r>
      <w:r w:rsidRPr="00CF0E4E">
        <w:rPr>
          <w:i/>
          <w:iCs/>
          <w:noProof/>
        </w:rPr>
        <w:t>2018 International Conference on Emerging Trends and Innovations In Engineering And Technological Research, ICETIETR 2018</w:t>
      </w:r>
      <w:r w:rsidRPr="00CF0E4E">
        <w:rPr>
          <w:noProof/>
        </w:rPr>
        <w:t>, 2018, pp. 1–5.</w:t>
      </w:r>
    </w:p>
    <w:p w14:paraId="67B85FD8" w14:textId="77777777" w:rsidR="00CF0E4E" w:rsidRPr="00CF0E4E" w:rsidRDefault="00CF0E4E" w:rsidP="00DA4E1B">
      <w:pPr>
        <w:widowControl w:val="0"/>
        <w:autoSpaceDE w:val="0"/>
        <w:autoSpaceDN w:val="0"/>
        <w:adjustRightInd w:val="0"/>
        <w:ind w:left="369" w:hanging="369"/>
        <w:rPr>
          <w:noProof/>
        </w:rPr>
      </w:pPr>
      <w:r w:rsidRPr="00CF0E4E">
        <w:rPr>
          <w:noProof/>
        </w:rPr>
        <w:t>[44]</w:t>
      </w:r>
      <w:r w:rsidRPr="00CF0E4E">
        <w:rPr>
          <w:noProof/>
        </w:rPr>
        <w:tab/>
        <w:t xml:space="preserve">D. Flores-Martin, J. Berrocal, J. Garcia-Alonso, and J. M. Murillo, “Towards a Runtime Devices Adaptation in a Multi-Device Environment Based on People’s Needs,” in </w:t>
      </w:r>
      <w:r w:rsidRPr="00CF0E4E">
        <w:rPr>
          <w:i/>
          <w:iCs/>
          <w:noProof/>
        </w:rPr>
        <w:t>2019 IEEE International Conference on Pervasive Computing and Communications Workshops, PerCom Workshops 2019</w:t>
      </w:r>
      <w:r w:rsidRPr="00CF0E4E">
        <w:rPr>
          <w:noProof/>
        </w:rPr>
        <w:t>, 2019, pp. 304–309.</w:t>
      </w:r>
    </w:p>
    <w:p w14:paraId="2741D084" w14:textId="77777777" w:rsidR="00CF0E4E" w:rsidRPr="00CF0E4E" w:rsidRDefault="00CF0E4E" w:rsidP="00DA4E1B">
      <w:pPr>
        <w:widowControl w:val="0"/>
        <w:autoSpaceDE w:val="0"/>
        <w:autoSpaceDN w:val="0"/>
        <w:adjustRightInd w:val="0"/>
        <w:ind w:left="369" w:hanging="369"/>
        <w:rPr>
          <w:noProof/>
        </w:rPr>
      </w:pPr>
      <w:r w:rsidRPr="00CF0E4E">
        <w:rPr>
          <w:noProof/>
        </w:rPr>
        <w:t>[45]</w:t>
      </w:r>
      <w:r w:rsidRPr="00CF0E4E">
        <w:rPr>
          <w:noProof/>
        </w:rPr>
        <w:tab/>
        <w:t xml:space="preserve">B. F. N. Mohsin Alabassby, J. F. Mahdi, and M. A. Kadhim, “Design and Implementation WSN Based on Raspberry Pi for Medical Application,” in </w:t>
      </w:r>
      <w:r w:rsidRPr="00CF0E4E">
        <w:rPr>
          <w:i/>
          <w:iCs/>
          <w:noProof/>
        </w:rPr>
        <w:t>IOP Conference Series: Materials Science and Engineering</w:t>
      </w:r>
      <w:r w:rsidRPr="00CF0E4E">
        <w:rPr>
          <w:noProof/>
        </w:rPr>
        <w:t>, vol. 518, no. 5, 2019.</w:t>
      </w:r>
    </w:p>
    <w:p w14:paraId="22E912C6" w14:textId="77777777" w:rsidR="00631672" w:rsidRDefault="000E349E" w:rsidP="00DA4E1B">
      <w:pPr>
        <w:pStyle w:val="NoindentNormal"/>
        <w:ind w:left="369" w:hanging="369"/>
      </w:pPr>
      <w:r>
        <w:fldChar w:fldCharType="end"/>
      </w:r>
    </w:p>
    <w:sectPr w:rsidR="00631672">
      <w:pgSz w:w="11907" w:h="16840" w:code="9"/>
      <w:pgMar w:top="3119" w:right="2438" w:bottom="2381" w:left="2438" w:header="851"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guel J. Hornos" w:date="2020-04-25T20:46:00Z" w:initials="MJH">
    <w:p w14:paraId="14AE2580" w14:textId="77777777" w:rsidR="003C2E90" w:rsidRPr="003C2E90" w:rsidRDefault="003C2E90">
      <w:pPr>
        <w:pStyle w:val="Textocomentario"/>
        <w:rPr>
          <w:lang w:val="es-ES"/>
        </w:rPr>
      </w:pPr>
      <w:r>
        <w:rPr>
          <w:rStyle w:val="Refdecomentario"/>
        </w:rPr>
        <w:annotationRef/>
      </w:r>
      <w:proofErr w:type="spellStart"/>
      <w:r>
        <w:rPr>
          <w:lang w:val="es-ES"/>
        </w:rPr>
        <w:t>Gleiston</w:t>
      </w:r>
      <w:proofErr w:type="spellEnd"/>
      <w:r>
        <w:rPr>
          <w:lang w:val="es-ES"/>
        </w:rPr>
        <w:t xml:space="preserve">, </w:t>
      </w:r>
      <w:r w:rsidRPr="003C2E90">
        <w:rPr>
          <w:lang w:val="es-ES"/>
        </w:rPr>
        <w:t xml:space="preserve">pon tus datos (en inglés) en el pie de </w:t>
      </w:r>
      <w:r>
        <w:rPr>
          <w:lang w:val="es-ES"/>
        </w:rPr>
        <w:t xml:space="preserve">página </w:t>
      </w:r>
      <w:r w:rsidRPr="003C2E90">
        <w:rPr>
          <w:lang w:val="es-ES"/>
        </w:rPr>
        <w:t xml:space="preserve">(sustituyendo lo resaltado en </w:t>
      </w:r>
      <w:r w:rsidRPr="003C2E90">
        <w:rPr>
          <w:highlight w:val="yellow"/>
          <w:lang w:val="es-ES"/>
        </w:rPr>
        <w:t>Amarillo</w:t>
      </w:r>
      <w:r w:rsidRPr="003C2E90">
        <w:rPr>
          <w:lang w:val="es-ES"/>
        </w:rPr>
        <w:t xml:space="preserve">) </w:t>
      </w:r>
    </w:p>
  </w:comment>
  <w:comment w:id="4" w:author="Miguel J. Hornos" w:date="2020-04-25T20:44:00Z" w:initials="MJH">
    <w:p w14:paraId="77E150CD" w14:textId="77777777" w:rsidR="00092A38" w:rsidRPr="002E5CD7" w:rsidRDefault="00092A38">
      <w:pPr>
        <w:pStyle w:val="Textocomentario"/>
        <w:rPr>
          <w:lang w:val="es-ES"/>
        </w:rPr>
      </w:pPr>
      <w:r>
        <w:rPr>
          <w:rStyle w:val="Refdecomentario"/>
        </w:rPr>
        <w:annotationRef/>
      </w:r>
      <w:r w:rsidR="003C2E90">
        <w:rPr>
          <w:lang w:val="es-ES"/>
        </w:rPr>
        <w:t>a</w:t>
      </w:r>
      <w:r w:rsidRPr="002E5CD7">
        <w:rPr>
          <w:lang w:val="es-ES"/>
        </w:rPr>
        <w:t>pp?</w:t>
      </w:r>
    </w:p>
  </w:comment>
  <w:comment w:id="5" w:author="Miguel J. Hornos" w:date="2020-04-25T20:20:00Z" w:initials="MJH">
    <w:p w14:paraId="19E5B63F" w14:textId="77777777" w:rsidR="00092A38" w:rsidRPr="002E5CD7" w:rsidRDefault="00092A38">
      <w:pPr>
        <w:pStyle w:val="Textocomentario"/>
        <w:rPr>
          <w:lang w:val="es-ES"/>
        </w:rPr>
      </w:pPr>
      <w:r>
        <w:rPr>
          <w:rStyle w:val="Refdecomentario"/>
        </w:rPr>
        <w:annotationRef/>
      </w:r>
      <w:r w:rsidRPr="002E5CD7">
        <w:rPr>
          <w:lang w:val="es-ES"/>
        </w:rPr>
        <w:t>Yo quitaría esto</w:t>
      </w:r>
    </w:p>
  </w:comment>
  <w:comment w:id="23" w:author="Miguel J. Hornos" w:date="2020-04-25T08:54:00Z" w:initials="MJH">
    <w:p w14:paraId="1C8D4669" w14:textId="77777777" w:rsidR="004227D0" w:rsidRPr="00175F4F" w:rsidRDefault="004227D0">
      <w:pPr>
        <w:pStyle w:val="Textocomentario"/>
        <w:rPr>
          <w:lang w:val="es-ES"/>
        </w:rPr>
      </w:pPr>
      <w:r>
        <w:rPr>
          <w:rStyle w:val="Refdecomentario"/>
        </w:rPr>
        <w:annotationRef/>
      </w:r>
      <w:r w:rsidRPr="00175F4F">
        <w:rPr>
          <w:lang w:val="es-ES"/>
        </w:rPr>
        <w:t xml:space="preserve">¿Seguro que es inalámbrica? </w:t>
      </w:r>
      <w:r>
        <w:rPr>
          <w:lang w:val="es-ES"/>
        </w:rPr>
        <w:t>Se ven muchos cables en las Figuras 3 y 4</w:t>
      </w:r>
    </w:p>
  </w:comment>
  <w:comment w:id="38" w:author="Carlos Rodriguez Dominguez" w:date="2020-04-26T12:22:00Z" w:initials="CRD">
    <w:p w14:paraId="72D2F478" w14:textId="77777777" w:rsidR="00BB383A" w:rsidRPr="00BB383A" w:rsidRDefault="00BB383A">
      <w:pPr>
        <w:pStyle w:val="Textocomentario"/>
        <w:rPr>
          <w:lang w:val="es-ES"/>
        </w:rPr>
      </w:pPr>
      <w:r>
        <w:rPr>
          <w:rStyle w:val="Refdecomentario"/>
        </w:rPr>
        <w:annotationRef/>
      </w:r>
      <w:r w:rsidRPr="00BB383A">
        <w:rPr>
          <w:lang w:val="es-ES"/>
        </w:rPr>
        <w:t>Estoy de acuerdo con Migue</w:t>
      </w:r>
      <w:r>
        <w:rPr>
          <w:lang w:val="es-ES"/>
        </w:rPr>
        <w:t xml:space="preserve">l: </w:t>
      </w:r>
      <w:proofErr w:type="spellStart"/>
      <w:r>
        <w:rPr>
          <w:lang w:val="es-ES"/>
        </w:rPr>
        <w:t>Physical</w:t>
      </w:r>
      <w:proofErr w:type="spellEnd"/>
      <w:r>
        <w:rPr>
          <w:lang w:val="es-ES"/>
        </w:rPr>
        <w:t xml:space="preserve"> </w:t>
      </w:r>
      <w:proofErr w:type="spellStart"/>
      <w:r>
        <w:rPr>
          <w:lang w:val="es-ES"/>
        </w:rPr>
        <w:t>layer</w:t>
      </w:r>
      <w:proofErr w:type="spellEnd"/>
    </w:p>
  </w:comment>
  <w:comment w:id="37" w:author="Miguel J. Hornos" w:date="2020-04-25T10:31:00Z" w:initials="MJH">
    <w:p w14:paraId="21F9A6FE" w14:textId="77777777" w:rsidR="004227D0" w:rsidRPr="00A31447" w:rsidRDefault="004227D0">
      <w:pPr>
        <w:pStyle w:val="Textocomentario"/>
        <w:rPr>
          <w:lang w:val="es-ES"/>
        </w:rPr>
      </w:pPr>
      <w:r>
        <w:rPr>
          <w:rStyle w:val="Refdecomentario"/>
        </w:rPr>
        <w:annotationRef/>
      </w:r>
      <w:r w:rsidRPr="00A31447">
        <w:rPr>
          <w:lang w:val="es-ES"/>
        </w:rPr>
        <w:t xml:space="preserve">Propongo denominarla </w:t>
      </w:r>
      <w:proofErr w:type="spellStart"/>
      <w:r w:rsidRPr="00A31447">
        <w:rPr>
          <w:i/>
          <w:lang w:val="es-ES"/>
        </w:rPr>
        <w:t>Physical</w:t>
      </w:r>
      <w:proofErr w:type="spellEnd"/>
      <w:r w:rsidRPr="00A31447">
        <w:rPr>
          <w:i/>
          <w:lang w:val="es-ES"/>
        </w:rPr>
        <w:t xml:space="preserve"> </w:t>
      </w:r>
      <w:proofErr w:type="spellStart"/>
      <w:r w:rsidRPr="00A31447">
        <w:rPr>
          <w:i/>
          <w:lang w:val="es-ES"/>
        </w:rPr>
        <w:t>layer</w:t>
      </w:r>
      <w:proofErr w:type="spellEnd"/>
      <w:r w:rsidRPr="00A31447">
        <w:rPr>
          <w:lang w:val="es-ES"/>
        </w:rPr>
        <w:t>, ¿os parece bien?</w:t>
      </w:r>
    </w:p>
  </w:comment>
  <w:comment w:id="56" w:author="Miguel J. Hornos" w:date="2020-04-25T13:40:00Z" w:initials="MJH">
    <w:p w14:paraId="01881A72" w14:textId="77777777" w:rsidR="004227D0" w:rsidRPr="00CC3762" w:rsidRDefault="004227D0">
      <w:pPr>
        <w:pStyle w:val="Textocomentario"/>
        <w:rPr>
          <w:lang w:val="es-ES"/>
        </w:rPr>
      </w:pPr>
      <w:r>
        <w:rPr>
          <w:rStyle w:val="Refdecomentario"/>
        </w:rPr>
        <w:annotationRef/>
      </w:r>
      <w:r w:rsidRPr="00CC3762">
        <w:rPr>
          <w:lang w:val="es-ES"/>
        </w:rPr>
        <w:t xml:space="preserve">¿Realmente es necesaria esta </w:t>
      </w:r>
      <w:r>
        <w:rPr>
          <w:lang w:val="es-ES"/>
        </w:rPr>
        <w:t>referencia</w:t>
      </w:r>
      <w:r w:rsidR="009A6DC1">
        <w:rPr>
          <w:lang w:val="es-ES"/>
        </w:rPr>
        <w:t xml:space="preserve"> aquí</w:t>
      </w:r>
      <w:r w:rsidRPr="00CC3762">
        <w:rPr>
          <w:lang w:val="es-ES"/>
        </w:rPr>
        <w:t xml:space="preserve">? </w:t>
      </w:r>
      <w:r>
        <w:rPr>
          <w:lang w:val="es-ES"/>
        </w:rPr>
        <w:t>¿Por qué la has puesto?</w:t>
      </w:r>
    </w:p>
  </w:comment>
  <w:comment w:id="71" w:author="Miguel J. Hornos" w:date="2020-04-25T11:50:00Z" w:initials="MJH">
    <w:p w14:paraId="5D6B356B" w14:textId="77777777" w:rsidR="00E66249" w:rsidRPr="00E66249" w:rsidRDefault="00E66249">
      <w:pPr>
        <w:pStyle w:val="Textocomentario"/>
        <w:rPr>
          <w:lang w:val="es-ES"/>
        </w:rPr>
      </w:pPr>
      <w:r>
        <w:rPr>
          <w:rStyle w:val="Refdecomentario"/>
        </w:rPr>
        <w:annotationRef/>
      </w:r>
      <w:r w:rsidRPr="00E66249">
        <w:rPr>
          <w:lang w:val="es-ES"/>
        </w:rPr>
        <w:t>NO se utiliza más =&gt; Quitar acr</w:t>
      </w:r>
      <w:r>
        <w:rPr>
          <w:lang w:val="es-ES"/>
        </w:rPr>
        <w:t>ónimo?</w:t>
      </w:r>
    </w:p>
  </w:comment>
  <w:comment w:id="73" w:author="Carlos Rodriguez Dominguez" w:date="2020-04-26T12:30:00Z" w:initials="CRD">
    <w:p w14:paraId="74ED37F0" w14:textId="77777777" w:rsidR="001E0334" w:rsidRPr="001E0334" w:rsidRDefault="001E0334">
      <w:pPr>
        <w:pStyle w:val="Textocomentario"/>
        <w:rPr>
          <w:lang w:val="es-ES"/>
        </w:rPr>
      </w:pPr>
      <w:r>
        <w:rPr>
          <w:rStyle w:val="Refdecomentario"/>
        </w:rPr>
        <w:annotationRef/>
      </w:r>
      <w:r w:rsidRPr="001E0334">
        <w:rPr>
          <w:lang w:val="es-ES"/>
        </w:rPr>
        <w:t xml:space="preserve">En vez de </w:t>
      </w:r>
      <w:proofErr w:type="spellStart"/>
      <w:r w:rsidRPr="001E0334">
        <w:rPr>
          <w:lang w:val="es-ES"/>
        </w:rPr>
        <w:t>processing</w:t>
      </w:r>
      <w:proofErr w:type="spellEnd"/>
      <w:r w:rsidRPr="001E0334">
        <w:rPr>
          <w:lang w:val="es-ES"/>
        </w:rPr>
        <w:t>, a lo m</w:t>
      </w:r>
      <w:r>
        <w:rPr>
          <w:lang w:val="es-ES"/>
        </w:rPr>
        <w:t xml:space="preserve">ejor poner </w:t>
      </w:r>
      <w:proofErr w:type="gramStart"/>
      <w:r>
        <w:rPr>
          <w:lang w:val="es-ES"/>
        </w:rPr>
        <w:t>directamente  “</w:t>
      </w:r>
      <w:proofErr w:type="spellStart"/>
      <w:proofErr w:type="gramEnd"/>
      <w:r>
        <w:rPr>
          <w:lang w:val="es-ES"/>
        </w:rPr>
        <w:t>face</w:t>
      </w:r>
      <w:proofErr w:type="spellEnd"/>
      <w:r>
        <w:rPr>
          <w:lang w:val="es-ES"/>
        </w:rPr>
        <w:t xml:space="preserve"> </w:t>
      </w:r>
      <w:proofErr w:type="spellStart"/>
      <w:r>
        <w:rPr>
          <w:lang w:val="es-ES"/>
        </w:rPr>
        <w:t>identification</w:t>
      </w:r>
      <w:proofErr w:type="spellEnd"/>
      <w:r>
        <w:rPr>
          <w:lang w:val="es-ES"/>
        </w:rPr>
        <w:t>”</w:t>
      </w:r>
    </w:p>
  </w:comment>
  <w:comment w:id="83" w:author="Miguel J. Hornos" w:date="2020-04-23T21:21:00Z" w:initials="MJH">
    <w:p w14:paraId="4B87F756" w14:textId="77777777" w:rsidR="004227D0" w:rsidRPr="00342CD6" w:rsidRDefault="004227D0">
      <w:pPr>
        <w:pStyle w:val="Textocomentario"/>
        <w:rPr>
          <w:lang w:val="es-ES"/>
        </w:rPr>
      </w:pPr>
      <w:r>
        <w:rPr>
          <w:rStyle w:val="Refdecomentario"/>
        </w:rPr>
        <w:annotationRef/>
      </w:r>
    </w:p>
    <w:p w14:paraId="3A286F8A" w14:textId="77777777" w:rsidR="004227D0" w:rsidRPr="00672214" w:rsidRDefault="004227D0">
      <w:pPr>
        <w:pStyle w:val="Textocomentario"/>
        <w:rPr>
          <w:lang w:val="es-ES"/>
        </w:rPr>
      </w:pPr>
      <w:r>
        <w:rPr>
          <w:lang w:val="es-ES"/>
        </w:rPr>
        <w:t>Modificaciones</w:t>
      </w:r>
      <w:r w:rsidRPr="00672214">
        <w:rPr>
          <w:lang w:val="es-ES"/>
        </w:rPr>
        <w:t xml:space="preserve"> en la </w:t>
      </w:r>
      <w:r>
        <w:rPr>
          <w:lang w:val="es-ES"/>
        </w:rPr>
        <w:t>Figura:</w:t>
      </w:r>
    </w:p>
    <w:p w14:paraId="3C4BDE0B" w14:textId="77777777" w:rsidR="004227D0" w:rsidRDefault="004227D0" w:rsidP="00672214">
      <w:pPr>
        <w:pStyle w:val="Textocomentario"/>
        <w:numPr>
          <w:ilvl w:val="0"/>
          <w:numId w:val="17"/>
        </w:numPr>
        <w:rPr>
          <w:lang w:val="es-ES"/>
        </w:rPr>
      </w:pPr>
      <w:r w:rsidRPr="00672214">
        <w:rPr>
          <w:lang w:val="es-ES"/>
        </w:rPr>
        <w:t xml:space="preserve"> El </w:t>
      </w:r>
      <w:r>
        <w:rPr>
          <w:lang w:val="es-ES"/>
        </w:rPr>
        <w:t xml:space="preserve">tamaño </w:t>
      </w:r>
      <w:r w:rsidRPr="00672214">
        <w:rPr>
          <w:lang w:val="es-ES"/>
        </w:rPr>
        <w:t xml:space="preserve">de la </w:t>
      </w:r>
      <w:r>
        <w:rPr>
          <w:lang w:val="es-ES"/>
        </w:rPr>
        <w:t xml:space="preserve">fuente </w:t>
      </w:r>
      <w:r w:rsidRPr="00672214">
        <w:rPr>
          <w:lang w:val="es-ES"/>
        </w:rPr>
        <w:t>sigue siendo muy pequeño =&gt; AGRANDAR</w:t>
      </w:r>
    </w:p>
    <w:p w14:paraId="45922ED4" w14:textId="77777777" w:rsidR="004227D0" w:rsidRDefault="004227D0" w:rsidP="00672214">
      <w:pPr>
        <w:pStyle w:val="Textocomentario"/>
        <w:numPr>
          <w:ilvl w:val="0"/>
          <w:numId w:val="17"/>
        </w:numPr>
        <w:rPr>
          <w:lang w:val="es-ES"/>
        </w:rPr>
      </w:pPr>
      <w:r>
        <w:rPr>
          <w:lang w:val="es-ES"/>
        </w:rPr>
        <w:t xml:space="preserve"> ¿Se puede recortar menos las esquinas, para que salgan los símbolos de ambas esquinas superiores? </w:t>
      </w:r>
    </w:p>
    <w:p w14:paraId="141B44E6" w14:textId="77777777" w:rsidR="004227D0" w:rsidRDefault="004227D0" w:rsidP="00672214">
      <w:pPr>
        <w:pStyle w:val="Textocomentario"/>
        <w:numPr>
          <w:ilvl w:val="0"/>
          <w:numId w:val="17"/>
        </w:numPr>
        <w:rPr>
          <w:lang w:val="es-ES"/>
        </w:rPr>
      </w:pPr>
      <w:r>
        <w:rPr>
          <w:lang w:val="es-ES"/>
        </w:rPr>
        <w:t>¿Poner las letras A-C abajo?</w:t>
      </w:r>
    </w:p>
    <w:p w14:paraId="752EE2C6" w14:textId="77777777" w:rsidR="004227D0" w:rsidRDefault="004227D0" w:rsidP="00672214">
      <w:pPr>
        <w:pStyle w:val="Textocomentario"/>
        <w:numPr>
          <w:ilvl w:val="0"/>
          <w:numId w:val="17"/>
        </w:numPr>
        <w:rPr>
          <w:lang w:val="es-ES"/>
        </w:rPr>
      </w:pPr>
      <w:r>
        <w:rPr>
          <w:lang w:val="es-ES"/>
        </w:rPr>
        <w:t xml:space="preserve"> Cambiar “Medical </w:t>
      </w:r>
      <w:proofErr w:type="spellStart"/>
      <w:r>
        <w:rPr>
          <w:lang w:val="es-ES"/>
        </w:rPr>
        <w:t>Dispenser</w:t>
      </w:r>
      <w:proofErr w:type="spellEnd"/>
      <w:r>
        <w:rPr>
          <w:lang w:val="es-ES"/>
        </w:rPr>
        <w:t xml:space="preserve">” por </w:t>
      </w:r>
      <w:bookmarkStart w:id="84" w:name="OLE_LINK1"/>
      <w:bookmarkStart w:id="85" w:name="OLE_LINK2"/>
      <w:r>
        <w:rPr>
          <w:lang w:val="es-ES"/>
        </w:rPr>
        <w:t xml:space="preserve">“Smart Medicine </w:t>
      </w:r>
      <w:proofErr w:type="spellStart"/>
      <w:r>
        <w:rPr>
          <w:lang w:val="es-ES"/>
        </w:rPr>
        <w:t>Dispenser</w:t>
      </w:r>
      <w:proofErr w:type="spellEnd"/>
      <w:r>
        <w:rPr>
          <w:lang w:val="es-ES"/>
        </w:rPr>
        <w:t xml:space="preserve">” </w:t>
      </w:r>
      <w:bookmarkEnd w:id="84"/>
      <w:bookmarkEnd w:id="85"/>
      <w:r>
        <w:rPr>
          <w:lang w:val="es-ES"/>
        </w:rPr>
        <w:t xml:space="preserve">o por “Medicine </w:t>
      </w:r>
      <w:proofErr w:type="spellStart"/>
      <w:r>
        <w:rPr>
          <w:lang w:val="es-ES"/>
        </w:rPr>
        <w:t>Dispenser</w:t>
      </w:r>
      <w:proofErr w:type="spellEnd"/>
      <w:r>
        <w:rPr>
          <w:lang w:val="es-ES"/>
        </w:rPr>
        <w:t>” como nombre de la aplicación en el encabezado de cada pantalla</w:t>
      </w:r>
    </w:p>
    <w:p w14:paraId="22BEC11D" w14:textId="77777777" w:rsidR="004227D0" w:rsidRDefault="004227D0" w:rsidP="00672214">
      <w:pPr>
        <w:pStyle w:val="Textocomentario"/>
        <w:numPr>
          <w:ilvl w:val="0"/>
          <w:numId w:val="17"/>
        </w:numPr>
        <w:rPr>
          <w:lang w:val="es-ES"/>
        </w:rPr>
      </w:pPr>
      <w:r>
        <w:rPr>
          <w:lang w:val="es-ES"/>
        </w:rPr>
        <w:t xml:space="preserve"> A: ¿Por qué doble nombre en cada opción?</w:t>
      </w:r>
    </w:p>
    <w:p w14:paraId="0B0340B1" w14:textId="77777777" w:rsidR="004227D0" w:rsidRDefault="004227D0" w:rsidP="00672214">
      <w:pPr>
        <w:pStyle w:val="Textocomentario"/>
        <w:numPr>
          <w:ilvl w:val="0"/>
          <w:numId w:val="17"/>
        </w:numPr>
        <w:rPr>
          <w:lang w:val="es-ES"/>
        </w:rPr>
      </w:pPr>
      <w:r>
        <w:rPr>
          <w:lang w:val="es-ES"/>
        </w:rPr>
        <w:t xml:space="preserve"> B: </w:t>
      </w:r>
      <w:proofErr w:type="spellStart"/>
      <w:r>
        <w:rPr>
          <w:lang w:val="es-ES"/>
        </w:rPr>
        <w:t>Add</w:t>
      </w:r>
      <w:proofErr w:type="spellEnd"/>
      <w:r>
        <w:rPr>
          <w:lang w:val="es-ES"/>
        </w:rPr>
        <w:t xml:space="preserve"> ADULT? =&gt; Paciente</w:t>
      </w:r>
    </w:p>
    <w:p w14:paraId="16D580E6" w14:textId="77777777" w:rsidR="004227D0" w:rsidRDefault="004227D0" w:rsidP="00672214">
      <w:pPr>
        <w:pStyle w:val="Textocomentario"/>
        <w:numPr>
          <w:ilvl w:val="0"/>
          <w:numId w:val="17"/>
        </w:numPr>
        <w:rPr>
          <w:lang w:val="es-ES"/>
        </w:rPr>
      </w:pPr>
      <w:r>
        <w:rPr>
          <w:lang w:val="es-ES"/>
        </w:rPr>
        <w:t xml:space="preserve"> B: </w:t>
      </w:r>
      <w:proofErr w:type="spellStart"/>
      <w:r>
        <w:rPr>
          <w:lang w:val="es-ES"/>
        </w:rPr>
        <w:t>Marilu</w:t>
      </w:r>
      <w:proofErr w:type="spellEnd"/>
      <w:r>
        <w:rPr>
          <w:lang w:val="es-ES"/>
        </w:rPr>
        <w:t xml:space="preserve"> es femenino y se muestra la cara de un hombre ¿?</w:t>
      </w:r>
    </w:p>
    <w:p w14:paraId="17BEACAE" w14:textId="77777777" w:rsidR="004227D0" w:rsidRDefault="004227D0" w:rsidP="00672214">
      <w:pPr>
        <w:pStyle w:val="Textocomentario"/>
        <w:numPr>
          <w:ilvl w:val="0"/>
          <w:numId w:val="17"/>
        </w:numPr>
        <w:rPr>
          <w:lang w:val="es-ES"/>
        </w:rPr>
      </w:pPr>
      <w:r>
        <w:rPr>
          <w:lang w:val="es-ES"/>
        </w:rPr>
        <w:t xml:space="preserve"> B: ¿Por qué hay una </w:t>
      </w:r>
      <w:r w:rsidRPr="009F02AF">
        <w:rPr>
          <w:lang w:val="es-ES"/>
        </w:rPr>
        <w:sym w:font="Wingdings" w:char="F0DF"/>
      </w:r>
      <w:r>
        <w:rPr>
          <w:lang w:val="es-ES"/>
        </w:rPr>
        <w:t xml:space="preserve"> solo en esta pantalla?</w:t>
      </w:r>
    </w:p>
    <w:p w14:paraId="08F360BD" w14:textId="77777777" w:rsidR="004227D0" w:rsidRDefault="004227D0" w:rsidP="00672214">
      <w:pPr>
        <w:pStyle w:val="Textocomentario"/>
        <w:numPr>
          <w:ilvl w:val="0"/>
          <w:numId w:val="17"/>
        </w:numPr>
        <w:rPr>
          <w:lang w:val="es-ES"/>
        </w:rPr>
      </w:pPr>
      <w:r>
        <w:rPr>
          <w:lang w:val="es-ES"/>
        </w:rPr>
        <w:t xml:space="preserve"> C: </w:t>
      </w:r>
      <w:proofErr w:type="spellStart"/>
      <w:r>
        <w:rPr>
          <w:lang w:val="es-ES"/>
        </w:rPr>
        <w:t>Oust</w:t>
      </w:r>
      <w:proofErr w:type="spellEnd"/>
      <w:r>
        <w:rPr>
          <w:lang w:val="es-ES"/>
        </w:rPr>
        <w:t xml:space="preserve"> =&gt; Sustituir por </w:t>
      </w:r>
      <w:proofErr w:type="spellStart"/>
      <w:r w:rsidRPr="00342CD6">
        <w:rPr>
          <w:b/>
          <w:lang w:val="es-ES"/>
        </w:rPr>
        <w:t>Push</w:t>
      </w:r>
      <w:proofErr w:type="spellEnd"/>
    </w:p>
    <w:p w14:paraId="7BD2D7BF" w14:textId="77777777" w:rsidR="004227D0" w:rsidRPr="00672214" w:rsidRDefault="004227D0" w:rsidP="00672214">
      <w:pPr>
        <w:pStyle w:val="Textocomentario"/>
        <w:numPr>
          <w:ilvl w:val="0"/>
          <w:numId w:val="17"/>
        </w:numPr>
        <w:rPr>
          <w:lang w:val="es-ES"/>
        </w:rPr>
      </w:pPr>
      <w:r>
        <w:rPr>
          <w:lang w:val="es-ES"/>
        </w:rPr>
        <w:t xml:space="preserve"> C: Quitar el botón </w:t>
      </w:r>
      <w:proofErr w:type="spellStart"/>
      <w:r>
        <w:rPr>
          <w:lang w:val="es-ES"/>
        </w:rPr>
        <w:t>Disconnect</w:t>
      </w:r>
      <w:proofErr w:type="spellEnd"/>
    </w:p>
  </w:comment>
  <w:comment w:id="87" w:author="Miguel J. Hornos" w:date="2020-04-23T17:52:00Z" w:initials="MJH">
    <w:p w14:paraId="62ABB737" w14:textId="77777777" w:rsidR="004227D0" w:rsidRPr="00B00156" w:rsidRDefault="004227D0">
      <w:pPr>
        <w:pStyle w:val="Textocomentario"/>
        <w:rPr>
          <w:lang w:val="es-ES"/>
        </w:rPr>
      </w:pPr>
      <w:r>
        <w:rPr>
          <w:rStyle w:val="Refdecomentario"/>
        </w:rPr>
        <w:annotationRef/>
      </w:r>
    </w:p>
    <w:p w14:paraId="70A0AA7F" w14:textId="77777777" w:rsidR="004227D0" w:rsidRPr="00885BE7" w:rsidRDefault="004227D0" w:rsidP="00885BE7">
      <w:pPr>
        <w:pStyle w:val="Textocomentario"/>
        <w:numPr>
          <w:ilvl w:val="0"/>
          <w:numId w:val="17"/>
        </w:numPr>
        <w:rPr>
          <w:lang w:val="es-ES"/>
        </w:rPr>
      </w:pPr>
      <w:r w:rsidRPr="00885BE7">
        <w:rPr>
          <w:lang w:val="es-ES"/>
        </w:rPr>
        <w:t xml:space="preserve"> Ampliar </w:t>
      </w:r>
      <w:r>
        <w:rPr>
          <w:lang w:val="es-ES"/>
        </w:rPr>
        <w:t>tamaño</w:t>
      </w:r>
      <w:r w:rsidRPr="00885BE7">
        <w:rPr>
          <w:lang w:val="es-ES"/>
        </w:rPr>
        <w:t xml:space="preserve"> de </w:t>
      </w:r>
      <w:r>
        <w:rPr>
          <w:lang w:val="es-ES"/>
        </w:rPr>
        <w:t xml:space="preserve">fuente </w:t>
      </w:r>
      <w:r w:rsidRPr="00885BE7">
        <w:rPr>
          <w:lang w:val="es-ES"/>
        </w:rPr>
        <w:t>al menos al doble</w:t>
      </w:r>
    </w:p>
    <w:p w14:paraId="5EB9AB18" w14:textId="77777777" w:rsidR="004227D0" w:rsidRDefault="004227D0" w:rsidP="00885BE7">
      <w:pPr>
        <w:pStyle w:val="Textocomentario"/>
        <w:numPr>
          <w:ilvl w:val="0"/>
          <w:numId w:val="17"/>
        </w:numPr>
        <w:rPr>
          <w:lang w:val="es-ES"/>
        </w:rPr>
      </w:pPr>
      <w:r>
        <w:rPr>
          <w:lang w:val="es-ES"/>
        </w:rPr>
        <w:t xml:space="preserve"> ¿Qué es el LCM1602 IIC?</w:t>
      </w:r>
    </w:p>
    <w:p w14:paraId="13E5935C" w14:textId="77777777" w:rsidR="004227D0" w:rsidRPr="00885BE7" w:rsidRDefault="004227D0" w:rsidP="00885BE7">
      <w:pPr>
        <w:pStyle w:val="Textocomentario"/>
        <w:numPr>
          <w:ilvl w:val="0"/>
          <w:numId w:val="17"/>
        </w:numPr>
        <w:rPr>
          <w:lang w:val="es-ES"/>
        </w:rPr>
      </w:pPr>
      <w:r>
        <w:rPr>
          <w:lang w:val="es-ES"/>
        </w:rPr>
        <w:t xml:space="preserve"> Eliminar la última fila, donde poner </w:t>
      </w:r>
      <w:proofErr w:type="spellStart"/>
      <w:r w:rsidRPr="00B00CEB">
        <w:rPr>
          <w:i/>
          <w:lang w:val="es-ES"/>
        </w:rPr>
        <w:t>fritzing</w:t>
      </w:r>
      <w:proofErr w:type="spellEnd"/>
      <w:r>
        <w:rPr>
          <w:lang w:val="es-ES"/>
        </w:rPr>
        <w:t>?</w:t>
      </w:r>
    </w:p>
  </w:comment>
  <w:comment w:id="94" w:author="Miguel J. Hornos" w:date="2020-04-25T16:27:00Z" w:initials="MJH">
    <w:p w14:paraId="6952E984" w14:textId="77777777" w:rsidR="00DA1EDF" w:rsidRPr="00DA1EDF" w:rsidRDefault="00DA1EDF">
      <w:pPr>
        <w:pStyle w:val="Textocomentario"/>
        <w:rPr>
          <w:lang w:val="es-ES"/>
        </w:rPr>
      </w:pPr>
      <w:r>
        <w:rPr>
          <w:rStyle w:val="Refdecomentario"/>
        </w:rPr>
        <w:annotationRef/>
      </w:r>
      <w:r>
        <w:rPr>
          <w:lang w:val="es-ES"/>
        </w:rPr>
        <w:t>¿Dónde está este elemento en las fotos de la Figura 4? PONER UNA FOTO DONDE SE VEA</w:t>
      </w:r>
    </w:p>
  </w:comment>
  <w:comment w:id="117" w:author="Miguel J. Hornos" w:date="2020-04-23T21:28:00Z" w:initials="MJH">
    <w:p w14:paraId="2CD55687" w14:textId="77777777" w:rsidR="004227D0" w:rsidRPr="00BE17D2" w:rsidRDefault="004227D0" w:rsidP="00BE17D2">
      <w:pPr>
        <w:autoSpaceDE w:val="0"/>
        <w:autoSpaceDN w:val="0"/>
        <w:adjustRightInd w:val="0"/>
        <w:ind w:firstLine="0"/>
        <w:jc w:val="left"/>
        <w:rPr>
          <w:rFonts w:ascii="TimesNewRomanPSMT" w:hAnsi="TimesNewRomanPSMT" w:cs="TimesNewRomanPSMT"/>
          <w:i/>
          <w:szCs w:val="20"/>
          <w:lang w:val="es-ES" w:eastAsia="nl-NL"/>
        </w:rPr>
      </w:pPr>
      <w:r>
        <w:rPr>
          <w:rStyle w:val="Refdecomentario"/>
        </w:rPr>
        <w:annotationRef/>
      </w:r>
      <w:r w:rsidRPr="00DA4E1B">
        <w:rPr>
          <w:lang w:val="es-ES"/>
        </w:rPr>
        <w:t>Poner las refe</w:t>
      </w:r>
      <w:r>
        <w:rPr>
          <w:lang w:val="es-ES"/>
        </w:rPr>
        <w:t xml:space="preserve">rencias en el estilo solicitado. Según se indica en las instrucciones para los autores: </w:t>
      </w:r>
      <w:proofErr w:type="spellStart"/>
      <w:r w:rsidRPr="00BE17D2">
        <w:rPr>
          <w:i/>
          <w:lang w:val="es-ES"/>
        </w:rPr>
        <w:t>Please</w:t>
      </w:r>
      <w:proofErr w:type="spellEnd"/>
      <w:r w:rsidRPr="00BE17D2">
        <w:rPr>
          <w:i/>
          <w:lang w:val="es-ES"/>
        </w:rPr>
        <w:t xml:space="preserve"> </w:t>
      </w:r>
      <w:r w:rsidRPr="00BE17D2">
        <w:rPr>
          <w:rFonts w:ascii="TimesNewRomanPSMT" w:hAnsi="TimesNewRomanPSMT" w:cs="TimesNewRomanPSMT"/>
          <w:i/>
          <w:szCs w:val="20"/>
          <w:lang w:val="es-ES" w:eastAsia="nl-NL"/>
        </w:rPr>
        <w:t xml:space="preserve">use </w:t>
      </w:r>
      <w:proofErr w:type="spellStart"/>
      <w:r w:rsidRPr="00BE17D2">
        <w:rPr>
          <w:rFonts w:ascii="TimesNewRomanPSMT" w:hAnsi="TimesNewRomanPSMT" w:cs="TimesNewRomanPSMT"/>
          <w:i/>
          <w:szCs w:val="20"/>
          <w:lang w:val="es-ES" w:eastAsia="nl-NL"/>
        </w:rPr>
        <w:t>the</w:t>
      </w:r>
      <w:proofErr w:type="spellEnd"/>
      <w:r w:rsidRPr="00BE17D2">
        <w:rPr>
          <w:rFonts w:ascii="TimesNewRomanPSMT" w:hAnsi="TimesNewRomanPSMT" w:cs="TimesNewRomanPSMT"/>
          <w:i/>
          <w:szCs w:val="20"/>
          <w:lang w:val="es-ES" w:eastAsia="nl-NL"/>
        </w:rPr>
        <w:t xml:space="preserve"> Vancouver </w:t>
      </w:r>
      <w:proofErr w:type="spellStart"/>
      <w:r w:rsidRPr="00BE17D2">
        <w:rPr>
          <w:rFonts w:ascii="TimesNewRomanPSMT" w:hAnsi="TimesNewRomanPSMT" w:cs="TimesNewRomanPSMT"/>
          <w:i/>
          <w:szCs w:val="20"/>
          <w:lang w:val="es-ES" w:eastAsia="nl-NL"/>
        </w:rPr>
        <w:t>citing</w:t>
      </w:r>
      <w:proofErr w:type="spellEnd"/>
      <w:r w:rsidRPr="00BE17D2">
        <w:rPr>
          <w:rFonts w:ascii="TimesNewRomanPSMT" w:hAnsi="TimesNewRomanPSMT" w:cs="TimesNewRomanPSMT"/>
          <w:i/>
          <w:szCs w:val="20"/>
          <w:lang w:val="es-ES" w:eastAsia="nl-NL"/>
        </w:rPr>
        <w:t xml:space="preserve"> &amp; </w:t>
      </w:r>
      <w:proofErr w:type="spellStart"/>
      <w:r w:rsidRPr="00BE17D2">
        <w:rPr>
          <w:rFonts w:ascii="TimesNewRomanPSMT" w:hAnsi="TimesNewRomanPSMT" w:cs="TimesNewRomanPSMT"/>
          <w:i/>
          <w:szCs w:val="20"/>
          <w:lang w:val="es-ES" w:eastAsia="nl-NL"/>
        </w:rPr>
        <w:t>reference</w:t>
      </w:r>
      <w:proofErr w:type="spellEnd"/>
      <w:r w:rsidRPr="00BE17D2">
        <w:rPr>
          <w:rFonts w:ascii="TimesNewRomanPSMT" w:hAnsi="TimesNewRomanPSMT" w:cs="TimesNewRomanPSMT"/>
          <w:i/>
          <w:szCs w:val="20"/>
          <w:lang w:val="es-ES" w:eastAsia="nl-NL"/>
        </w:rPr>
        <w:t xml:space="preserve"> </w:t>
      </w:r>
      <w:proofErr w:type="spellStart"/>
      <w:r w:rsidRPr="00BE17D2">
        <w:rPr>
          <w:rFonts w:ascii="TimesNewRomanPSMT" w:hAnsi="TimesNewRomanPSMT" w:cs="TimesNewRomanPSMT"/>
          <w:i/>
          <w:szCs w:val="20"/>
          <w:lang w:val="es-ES" w:eastAsia="nl-NL"/>
        </w:rPr>
        <w:t>system</w:t>
      </w:r>
      <w:proofErr w:type="spellEnd"/>
      <w:r w:rsidRPr="00BE17D2">
        <w:rPr>
          <w:rFonts w:ascii="TimesNewRomanPSMT" w:hAnsi="TimesNewRomanPSMT" w:cs="TimesNewRomanPSMT"/>
          <w:i/>
          <w:szCs w:val="20"/>
          <w:lang w:val="es-ES" w:eastAsia="nl-NL"/>
        </w:rPr>
        <w:t xml:space="preserve">, and </w:t>
      </w:r>
      <w:proofErr w:type="spellStart"/>
      <w:r w:rsidRPr="00BE17D2">
        <w:rPr>
          <w:rFonts w:ascii="TimesNewRomanPSMT" w:hAnsi="TimesNewRomanPSMT" w:cs="TimesNewRomanPSMT"/>
          <w:i/>
          <w:szCs w:val="20"/>
          <w:lang w:val="es-ES" w:eastAsia="nl-NL"/>
        </w:rPr>
        <w:t>the</w:t>
      </w:r>
      <w:proofErr w:type="spellEnd"/>
      <w:r w:rsidRPr="00BE17D2">
        <w:rPr>
          <w:rFonts w:ascii="TimesNewRomanPSMT" w:hAnsi="TimesNewRomanPSMT" w:cs="TimesNewRomanPSMT"/>
          <w:i/>
          <w:szCs w:val="20"/>
          <w:lang w:val="es-ES" w:eastAsia="nl-NL"/>
        </w:rPr>
        <w:t xml:space="preserve"> </w:t>
      </w:r>
      <w:proofErr w:type="spellStart"/>
      <w:r w:rsidRPr="00BE17D2">
        <w:rPr>
          <w:rFonts w:ascii="TimesNewRomanPSMT" w:hAnsi="TimesNewRomanPSMT" w:cs="TimesNewRomanPSMT"/>
          <w:i/>
          <w:szCs w:val="20"/>
          <w:lang w:val="es-ES" w:eastAsia="nl-NL"/>
        </w:rPr>
        <w:t>National</w:t>
      </w:r>
      <w:proofErr w:type="spellEnd"/>
      <w:r w:rsidRPr="00BE17D2">
        <w:rPr>
          <w:rFonts w:ascii="TimesNewRomanPSMT" w:hAnsi="TimesNewRomanPSMT" w:cs="TimesNewRomanPSMT"/>
          <w:i/>
          <w:szCs w:val="20"/>
          <w:lang w:val="es-ES" w:eastAsia="nl-NL"/>
        </w:rPr>
        <w:t xml:space="preserve"> Library of</w:t>
      </w:r>
    </w:p>
    <w:p w14:paraId="0F655043" w14:textId="77777777" w:rsidR="004227D0" w:rsidRPr="00DA4E1B" w:rsidRDefault="004227D0" w:rsidP="00BE17D2">
      <w:pPr>
        <w:pStyle w:val="Textocomentario"/>
        <w:rPr>
          <w:lang w:val="es-ES"/>
        </w:rPr>
      </w:pPr>
      <w:r w:rsidRPr="00BE17D2">
        <w:rPr>
          <w:rFonts w:ascii="TimesNewRomanPSMT" w:hAnsi="TimesNewRomanPSMT" w:cs="TimesNewRomanPSMT"/>
          <w:i/>
          <w:lang w:val="es-ES" w:eastAsia="nl-NL"/>
        </w:rPr>
        <w:t xml:space="preserve">Medicine (NLM) </w:t>
      </w:r>
      <w:proofErr w:type="spellStart"/>
      <w:r w:rsidRPr="00BE17D2">
        <w:rPr>
          <w:rFonts w:ascii="TimesNewRomanPSMT" w:hAnsi="TimesNewRomanPSMT" w:cs="TimesNewRomanPSMT"/>
          <w:i/>
          <w:lang w:val="es-ES" w:eastAsia="nl-NL"/>
        </w:rPr>
        <w:t>style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AE2580" w15:done="0"/>
  <w15:commentEx w15:paraId="77E150CD" w15:done="0"/>
  <w15:commentEx w15:paraId="19E5B63F" w15:done="0"/>
  <w15:commentEx w15:paraId="1C8D4669" w15:done="0"/>
  <w15:commentEx w15:paraId="72D2F478" w15:done="0"/>
  <w15:commentEx w15:paraId="21F9A6FE" w15:done="0"/>
  <w15:commentEx w15:paraId="01881A72" w15:done="0"/>
  <w15:commentEx w15:paraId="5D6B356B" w15:done="0"/>
  <w15:commentEx w15:paraId="74ED37F0" w15:done="0"/>
  <w15:commentEx w15:paraId="7BD2D7BF" w15:done="0"/>
  <w15:commentEx w15:paraId="13E5935C" w15:done="0"/>
  <w15:commentEx w15:paraId="6952E984" w15:done="0"/>
  <w15:commentEx w15:paraId="0F655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FFBA0" w16cex:dateUtc="2020-04-26T10:22:00Z"/>
  <w16cex:commentExtensible w16cex:durableId="224FFD6E" w16cex:dateUtc="2020-04-26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AE2580" w16cid:durableId="224FFA99"/>
  <w16cid:commentId w16cid:paraId="77E150CD" w16cid:durableId="224FFA9A"/>
  <w16cid:commentId w16cid:paraId="19E5B63F" w16cid:durableId="224FFA9B"/>
  <w16cid:commentId w16cid:paraId="1C8D4669" w16cid:durableId="224FFA9C"/>
  <w16cid:commentId w16cid:paraId="72D2F478" w16cid:durableId="224FFBA0"/>
  <w16cid:commentId w16cid:paraId="21F9A6FE" w16cid:durableId="224FFA9D"/>
  <w16cid:commentId w16cid:paraId="01881A72" w16cid:durableId="224FFA9E"/>
  <w16cid:commentId w16cid:paraId="5D6B356B" w16cid:durableId="224FFA9F"/>
  <w16cid:commentId w16cid:paraId="74ED37F0" w16cid:durableId="224FFD6E"/>
  <w16cid:commentId w16cid:paraId="7BD2D7BF" w16cid:durableId="224FFAA0"/>
  <w16cid:commentId w16cid:paraId="13E5935C" w16cid:durableId="224FFAA1"/>
  <w16cid:commentId w16cid:paraId="6952E984" w16cid:durableId="224FFAA2"/>
  <w16cid:commentId w16cid:paraId="0F655043" w16cid:durableId="224FF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6D793" w14:textId="77777777" w:rsidR="00F964A7" w:rsidRDefault="00F964A7">
      <w:r>
        <w:separator/>
      </w:r>
    </w:p>
  </w:endnote>
  <w:endnote w:type="continuationSeparator" w:id="0">
    <w:p w14:paraId="1927CD9D" w14:textId="77777777" w:rsidR="00F964A7" w:rsidRDefault="00F9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E350C" w14:textId="77777777" w:rsidR="00F964A7" w:rsidRDefault="00F964A7">
      <w:r>
        <w:separator/>
      </w:r>
    </w:p>
  </w:footnote>
  <w:footnote w:type="continuationSeparator" w:id="0">
    <w:p w14:paraId="22104B6B" w14:textId="77777777" w:rsidR="00F964A7" w:rsidRDefault="00F964A7">
      <w:r>
        <w:continuationSeparator/>
      </w:r>
    </w:p>
  </w:footnote>
  <w:footnote w:id="1">
    <w:p w14:paraId="63F475DB" w14:textId="77777777" w:rsidR="004227D0" w:rsidRPr="006161C2" w:rsidRDefault="004227D0">
      <w:pPr>
        <w:pStyle w:val="Textonotapie"/>
        <w:rPr>
          <w:rStyle w:val="FootnoteChar"/>
          <w:szCs w:val="16"/>
        </w:rPr>
      </w:pPr>
      <w:r w:rsidRPr="008273DA">
        <w:rPr>
          <w:rStyle w:val="Refdenotaalpie"/>
        </w:rPr>
        <w:footnoteRef/>
      </w:r>
      <w:r>
        <w:rPr>
          <w:rStyle w:val="FootnoteChar"/>
        </w:rPr>
        <w:t xml:space="preserve"> </w:t>
      </w:r>
      <w:r w:rsidRPr="00DA2150">
        <w:rPr>
          <w:rStyle w:val="FootnoteChar"/>
          <w:highlight w:val="yellow"/>
        </w:rPr>
        <w:t>Corresponding Author</w:t>
      </w:r>
      <w:r w:rsidRPr="00DA2150">
        <w:rPr>
          <w:rStyle w:val="FootnoteChar"/>
          <w:szCs w:val="16"/>
          <w:highlight w:val="yellow"/>
        </w:rPr>
        <w:t>,</w:t>
      </w:r>
      <w:r w:rsidRPr="00DA2150">
        <w:rPr>
          <w:sz w:val="16"/>
          <w:szCs w:val="16"/>
          <w:highlight w:val="yellow"/>
          <w:lang w:val="en-GB"/>
        </w:rPr>
        <w:t xml:space="preserve"> Corresponding author, Book Department, IOS Press, </w:t>
      </w:r>
      <w:proofErr w:type="spellStart"/>
      <w:r w:rsidRPr="00DA2150">
        <w:rPr>
          <w:sz w:val="16"/>
          <w:szCs w:val="16"/>
          <w:highlight w:val="yellow"/>
          <w:lang w:val="en-GB"/>
        </w:rPr>
        <w:t>Nieuwe</w:t>
      </w:r>
      <w:proofErr w:type="spellEnd"/>
      <w:r w:rsidRPr="00DA2150">
        <w:rPr>
          <w:sz w:val="16"/>
          <w:szCs w:val="16"/>
          <w:highlight w:val="yellow"/>
          <w:lang w:val="en-GB"/>
        </w:rPr>
        <w:t xml:space="preserve"> </w:t>
      </w:r>
      <w:proofErr w:type="spellStart"/>
      <w:r w:rsidRPr="00DA2150">
        <w:rPr>
          <w:sz w:val="16"/>
          <w:szCs w:val="16"/>
          <w:highlight w:val="yellow"/>
          <w:lang w:val="en-GB"/>
        </w:rPr>
        <w:t>Hemweg</w:t>
      </w:r>
      <w:proofErr w:type="spellEnd"/>
      <w:r w:rsidRPr="00DA2150">
        <w:rPr>
          <w:sz w:val="16"/>
          <w:szCs w:val="16"/>
          <w:highlight w:val="yellow"/>
          <w:lang w:val="en-GB"/>
        </w:rPr>
        <w:t xml:space="preserve"> 6B, 1013 BG Amsterdam, The Netherlands; E-mail: bookproduction@iospress.nl.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6EC8536"/>
    <w:lvl w:ilvl="0">
      <w:start w:val="1"/>
      <w:numFmt w:val="decimal"/>
      <w:pStyle w:val="Listaconnmeros"/>
      <w:lvlText w:val="%1."/>
      <w:lvlJc w:val="left"/>
      <w:pPr>
        <w:tabs>
          <w:tab w:val="num" w:pos="360"/>
        </w:tabs>
        <w:ind w:left="360" w:hanging="360"/>
      </w:pPr>
    </w:lvl>
  </w:abstractNum>
  <w:abstractNum w:abstractNumId="1"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C5A036F"/>
    <w:multiLevelType w:val="hybridMultilevel"/>
    <w:tmpl w:val="8398C5C0"/>
    <w:lvl w:ilvl="0" w:tplc="7C4E3480">
      <w:numFmt w:val="bullet"/>
      <w:lvlText w:val="-"/>
      <w:lvlJc w:val="left"/>
      <w:pPr>
        <w:ind w:left="717" w:hanging="360"/>
      </w:pPr>
      <w:rPr>
        <w:rFonts w:ascii="Times New Roman" w:eastAsia="MS Mincho" w:hAnsi="Times New Roman" w:cs="Times New Roman"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7"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8" w15:restartNumberingAfterBreak="0">
    <w:nsid w:val="749D7927"/>
    <w:multiLevelType w:val="multilevel"/>
    <w:tmpl w:val="268894F2"/>
    <w:lvl w:ilvl="0">
      <w:start w:val="1"/>
      <w:numFmt w:val="decimal"/>
      <w:pStyle w:val="Ttulo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0" w:firstLine="0"/>
      </w:pPr>
      <w:rPr>
        <w:rFonts w:ascii="Times New Roman" w:hAnsi="Times New Roman" w:hint="default"/>
        <w:b w:val="0"/>
        <w:i/>
        <w:sz w:val="20"/>
        <w:lang w:val="es-US"/>
      </w:rPr>
    </w:lvl>
    <w:lvl w:ilvl="2">
      <w:start w:val="1"/>
      <w:numFmt w:val="decimal"/>
      <w:pStyle w:val="Ttulo3"/>
      <w:suff w:val="space"/>
      <w:lvlText w:val="%1.%2.%3."/>
      <w:lvlJc w:val="left"/>
      <w:pPr>
        <w:ind w:left="0" w:firstLine="0"/>
      </w:pPr>
      <w:rPr>
        <w:rFonts w:ascii="Times" w:hAnsi="Times" w:hint="default"/>
        <w:b w:val="0"/>
        <w:i/>
        <w:sz w:val="20"/>
      </w:rPr>
    </w:lvl>
    <w:lvl w:ilvl="3">
      <w:start w:val="1"/>
      <w:numFmt w:val="decimal"/>
      <w:pStyle w:val="Ttulo4"/>
      <w:suff w:val="space"/>
      <w:lvlText w:val="%1.%2.%3.%4."/>
      <w:lvlJc w:val="left"/>
      <w:pPr>
        <w:ind w:left="0" w:firstLine="0"/>
      </w:pPr>
      <w:rPr>
        <w:rFonts w:ascii="Times" w:hAnsi="Times" w:hint="default"/>
        <w:b w:val="0"/>
        <w:i/>
        <w:sz w:val="20"/>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0"/>
  </w:num>
  <w:num w:numId="4">
    <w:abstractNumId w:val="8"/>
  </w:num>
  <w:num w:numId="5">
    <w:abstractNumId w:val="3"/>
  </w:num>
  <w:num w:numId="6">
    <w:abstractNumId w:val="7"/>
  </w:num>
  <w:num w:numId="7">
    <w:abstractNumId w:val="9"/>
  </w:num>
  <w:num w:numId="8">
    <w:abstractNumId w:val="5"/>
  </w:num>
  <w:num w:numId="9">
    <w:abstractNumId w:val="9"/>
  </w:num>
  <w:num w:numId="10">
    <w:abstractNumId w:val="1"/>
  </w:num>
  <w:num w:numId="11">
    <w:abstractNumId w:val="9"/>
    <w:lvlOverride w:ilvl="0">
      <w:startOverride w:val="1"/>
    </w:lvlOverride>
  </w:num>
  <w:num w:numId="12">
    <w:abstractNumId w:val="8"/>
  </w:num>
  <w:num w:numId="13">
    <w:abstractNumId w:val="8"/>
  </w:num>
  <w:num w:numId="14">
    <w:abstractNumId w:val="8"/>
  </w:num>
  <w:num w:numId="15">
    <w:abstractNumId w:val="8"/>
  </w:num>
  <w:num w:numId="16">
    <w:abstractNumId w:val="8"/>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os Rodriguez Dominguez">
    <w15:presenceInfo w15:providerId="AD" w15:userId="S::carlosrodriguez@ugr.es::1e973817-12ae-433d-81ac-56e119a917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attachedTemplate r:id="rId1"/>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AD7"/>
    <w:rsid w:val="000251B8"/>
    <w:rsid w:val="00026AF6"/>
    <w:rsid w:val="00034F2D"/>
    <w:rsid w:val="000401AB"/>
    <w:rsid w:val="00082675"/>
    <w:rsid w:val="00092A38"/>
    <w:rsid w:val="000C5916"/>
    <w:rsid w:val="000E349E"/>
    <w:rsid w:val="000E6EC7"/>
    <w:rsid w:val="000F4B3B"/>
    <w:rsid w:val="0011427E"/>
    <w:rsid w:val="001159BC"/>
    <w:rsid w:val="00117F43"/>
    <w:rsid w:val="00126EEC"/>
    <w:rsid w:val="00136816"/>
    <w:rsid w:val="001535A4"/>
    <w:rsid w:val="00164782"/>
    <w:rsid w:val="00175F4F"/>
    <w:rsid w:val="0018298E"/>
    <w:rsid w:val="00190CC7"/>
    <w:rsid w:val="0019729B"/>
    <w:rsid w:val="001A008F"/>
    <w:rsid w:val="001A1DC7"/>
    <w:rsid w:val="001C1F5C"/>
    <w:rsid w:val="001D3324"/>
    <w:rsid w:val="001E0334"/>
    <w:rsid w:val="00207096"/>
    <w:rsid w:val="00222220"/>
    <w:rsid w:val="00253EF5"/>
    <w:rsid w:val="00274F9B"/>
    <w:rsid w:val="00292796"/>
    <w:rsid w:val="002A25B5"/>
    <w:rsid w:val="002B09E7"/>
    <w:rsid w:val="002E3543"/>
    <w:rsid w:val="002E5CD7"/>
    <w:rsid w:val="002F501B"/>
    <w:rsid w:val="00312D40"/>
    <w:rsid w:val="003155A4"/>
    <w:rsid w:val="00321EFF"/>
    <w:rsid w:val="003317BD"/>
    <w:rsid w:val="00335838"/>
    <w:rsid w:val="00342CD6"/>
    <w:rsid w:val="00357F79"/>
    <w:rsid w:val="00366B59"/>
    <w:rsid w:val="003851E8"/>
    <w:rsid w:val="0038712F"/>
    <w:rsid w:val="003C2E90"/>
    <w:rsid w:val="003D0A26"/>
    <w:rsid w:val="003F1F94"/>
    <w:rsid w:val="00400DD8"/>
    <w:rsid w:val="0040313C"/>
    <w:rsid w:val="004079BA"/>
    <w:rsid w:val="004139CA"/>
    <w:rsid w:val="00415A06"/>
    <w:rsid w:val="004227D0"/>
    <w:rsid w:val="00434F37"/>
    <w:rsid w:val="004374F3"/>
    <w:rsid w:val="00457234"/>
    <w:rsid w:val="00462F27"/>
    <w:rsid w:val="0046366C"/>
    <w:rsid w:val="00472035"/>
    <w:rsid w:val="004A1F2F"/>
    <w:rsid w:val="004A2A64"/>
    <w:rsid w:val="004B3E0A"/>
    <w:rsid w:val="004B5765"/>
    <w:rsid w:val="004D1B84"/>
    <w:rsid w:val="004D3D65"/>
    <w:rsid w:val="004F440E"/>
    <w:rsid w:val="005065F1"/>
    <w:rsid w:val="00507F02"/>
    <w:rsid w:val="00515937"/>
    <w:rsid w:val="005172CE"/>
    <w:rsid w:val="00522814"/>
    <w:rsid w:val="0052454F"/>
    <w:rsid w:val="005413E5"/>
    <w:rsid w:val="005662FA"/>
    <w:rsid w:val="005C51C3"/>
    <w:rsid w:val="005C7AAC"/>
    <w:rsid w:val="005E6379"/>
    <w:rsid w:val="005F24AC"/>
    <w:rsid w:val="006062AF"/>
    <w:rsid w:val="00613790"/>
    <w:rsid w:val="006161C2"/>
    <w:rsid w:val="00623DF1"/>
    <w:rsid w:val="00627DC6"/>
    <w:rsid w:val="00630382"/>
    <w:rsid w:val="00631672"/>
    <w:rsid w:val="00634D98"/>
    <w:rsid w:val="006407C0"/>
    <w:rsid w:val="006412C3"/>
    <w:rsid w:val="00672214"/>
    <w:rsid w:val="00680786"/>
    <w:rsid w:val="00690C14"/>
    <w:rsid w:val="006C3E99"/>
    <w:rsid w:val="006E0C60"/>
    <w:rsid w:val="006E5F01"/>
    <w:rsid w:val="006F01C3"/>
    <w:rsid w:val="007372D5"/>
    <w:rsid w:val="0076458D"/>
    <w:rsid w:val="00791773"/>
    <w:rsid w:val="007A2537"/>
    <w:rsid w:val="007B181B"/>
    <w:rsid w:val="007D0B21"/>
    <w:rsid w:val="007E4728"/>
    <w:rsid w:val="007F0732"/>
    <w:rsid w:val="007F1150"/>
    <w:rsid w:val="008022E7"/>
    <w:rsid w:val="00812568"/>
    <w:rsid w:val="008273DA"/>
    <w:rsid w:val="00836DB6"/>
    <w:rsid w:val="0085100E"/>
    <w:rsid w:val="00871F45"/>
    <w:rsid w:val="00885BE7"/>
    <w:rsid w:val="00886094"/>
    <w:rsid w:val="0088694E"/>
    <w:rsid w:val="00892D49"/>
    <w:rsid w:val="0089449D"/>
    <w:rsid w:val="008A18CE"/>
    <w:rsid w:val="008A2CC0"/>
    <w:rsid w:val="008A46B7"/>
    <w:rsid w:val="008A516E"/>
    <w:rsid w:val="008C1418"/>
    <w:rsid w:val="008C43E5"/>
    <w:rsid w:val="008D172C"/>
    <w:rsid w:val="008D1836"/>
    <w:rsid w:val="008D41D7"/>
    <w:rsid w:val="008D519A"/>
    <w:rsid w:val="009A1789"/>
    <w:rsid w:val="009A6D87"/>
    <w:rsid w:val="009A6DC1"/>
    <w:rsid w:val="009E1CE1"/>
    <w:rsid w:val="009E3B7D"/>
    <w:rsid w:val="009F02AF"/>
    <w:rsid w:val="00A00723"/>
    <w:rsid w:val="00A07016"/>
    <w:rsid w:val="00A23855"/>
    <w:rsid w:val="00A31447"/>
    <w:rsid w:val="00A42B5F"/>
    <w:rsid w:val="00A51C8C"/>
    <w:rsid w:val="00A61DC6"/>
    <w:rsid w:val="00A62056"/>
    <w:rsid w:val="00A75A83"/>
    <w:rsid w:val="00A81B93"/>
    <w:rsid w:val="00AB2552"/>
    <w:rsid w:val="00AC67C7"/>
    <w:rsid w:val="00AD72E6"/>
    <w:rsid w:val="00AE0F9E"/>
    <w:rsid w:val="00AE1751"/>
    <w:rsid w:val="00AE4435"/>
    <w:rsid w:val="00AF03DE"/>
    <w:rsid w:val="00B00156"/>
    <w:rsid w:val="00B00CEB"/>
    <w:rsid w:val="00B04E80"/>
    <w:rsid w:val="00B056D6"/>
    <w:rsid w:val="00B05D6E"/>
    <w:rsid w:val="00B44740"/>
    <w:rsid w:val="00B62F86"/>
    <w:rsid w:val="00B83DE3"/>
    <w:rsid w:val="00B848DB"/>
    <w:rsid w:val="00BB383A"/>
    <w:rsid w:val="00BB5AA7"/>
    <w:rsid w:val="00BC17AB"/>
    <w:rsid w:val="00BC1967"/>
    <w:rsid w:val="00BC2E6C"/>
    <w:rsid w:val="00BD7819"/>
    <w:rsid w:val="00BE17D2"/>
    <w:rsid w:val="00BE3D0E"/>
    <w:rsid w:val="00BF6329"/>
    <w:rsid w:val="00C04AFC"/>
    <w:rsid w:val="00C1537C"/>
    <w:rsid w:val="00C16D88"/>
    <w:rsid w:val="00C46A7D"/>
    <w:rsid w:val="00C474A7"/>
    <w:rsid w:val="00C54145"/>
    <w:rsid w:val="00C65650"/>
    <w:rsid w:val="00C93DFC"/>
    <w:rsid w:val="00C97D11"/>
    <w:rsid w:val="00CC3762"/>
    <w:rsid w:val="00CC6E42"/>
    <w:rsid w:val="00CD3E8B"/>
    <w:rsid w:val="00CD746C"/>
    <w:rsid w:val="00CE43EB"/>
    <w:rsid w:val="00CF0E4E"/>
    <w:rsid w:val="00CF5C91"/>
    <w:rsid w:val="00D03714"/>
    <w:rsid w:val="00D17D6F"/>
    <w:rsid w:val="00D24C1B"/>
    <w:rsid w:val="00D25BE1"/>
    <w:rsid w:val="00D369F6"/>
    <w:rsid w:val="00D536F0"/>
    <w:rsid w:val="00D53CF4"/>
    <w:rsid w:val="00D82BC9"/>
    <w:rsid w:val="00D93AAC"/>
    <w:rsid w:val="00DA1CE4"/>
    <w:rsid w:val="00DA1EDF"/>
    <w:rsid w:val="00DA2150"/>
    <w:rsid w:val="00DA4E1B"/>
    <w:rsid w:val="00DB5069"/>
    <w:rsid w:val="00DC2FE7"/>
    <w:rsid w:val="00DC3F10"/>
    <w:rsid w:val="00DE3D7A"/>
    <w:rsid w:val="00E0509D"/>
    <w:rsid w:val="00E34AD7"/>
    <w:rsid w:val="00E57C51"/>
    <w:rsid w:val="00E6051E"/>
    <w:rsid w:val="00E66249"/>
    <w:rsid w:val="00E81FB4"/>
    <w:rsid w:val="00E84BBA"/>
    <w:rsid w:val="00E86694"/>
    <w:rsid w:val="00EF024B"/>
    <w:rsid w:val="00EF5C5A"/>
    <w:rsid w:val="00F00D37"/>
    <w:rsid w:val="00F03F91"/>
    <w:rsid w:val="00F04088"/>
    <w:rsid w:val="00F07FC3"/>
    <w:rsid w:val="00F1091A"/>
    <w:rsid w:val="00F10D2E"/>
    <w:rsid w:val="00F220CE"/>
    <w:rsid w:val="00F3442B"/>
    <w:rsid w:val="00F430C8"/>
    <w:rsid w:val="00F4606C"/>
    <w:rsid w:val="00F51D6A"/>
    <w:rsid w:val="00F916A5"/>
    <w:rsid w:val="00F964A7"/>
    <w:rsid w:val="00FA4386"/>
    <w:rsid w:val="00FA4AC7"/>
    <w:rsid w:val="00FC24F4"/>
    <w:rsid w:val="00FE12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2E6E9"/>
  <w15:docId w15:val="{3B7E76AE-5890-B342-920A-1DB2B057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357"/>
      <w:jc w:val="both"/>
    </w:pPr>
    <w:rPr>
      <w:szCs w:val="24"/>
      <w:lang w:val="en-US" w:eastAsia="ja-JP"/>
    </w:rPr>
  </w:style>
  <w:style w:type="paragraph" w:styleId="Ttulo1">
    <w:name w:val="heading 1"/>
    <w:basedOn w:val="Normal"/>
    <w:next w:val="NoindentNormal"/>
    <w:qFormat/>
    <w:pPr>
      <w:keepNext/>
      <w:keepLines/>
      <w:numPr>
        <w:numId w:val="4"/>
      </w:numPr>
      <w:suppressAutoHyphens/>
      <w:spacing w:before="480" w:after="240"/>
      <w:jc w:val="left"/>
      <w:outlineLvl w:val="0"/>
    </w:pPr>
    <w:rPr>
      <w:rFonts w:cs="Arial"/>
      <w:b/>
      <w:bCs/>
      <w:kern w:val="32"/>
      <w:szCs w:val="32"/>
    </w:rPr>
  </w:style>
  <w:style w:type="paragraph" w:styleId="Ttulo2">
    <w:name w:val="heading 2"/>
    <w:basedOn w:val="Normal"/>
    <w:next w:val="NoindentNormal"/>
    <w:qFormat/>
    <w:pPr>
      <w:keepNext/>
      <w:keepLines/>
      <w:numPr>
        <w:ilvl w:val="1"/>
        <w:numId w:val="4"/>
      </w:numPr>
      <w:suppressAutoHyphens/>
      <w:spacing w:before="240" w:after="240"/>
      <w:jc w:val="left"/>
      <w:outlineLvl w:val="1"/>
    </w:pPr>
    <w:rPr>
      <w:rFonts w:cs="Arial"/>
      <w:bCs/>
      <w:i/>
      <w:iCs/>
      <w:szCs w:val="28"/>
    </w:rPr>
  </w:style>
  <w:style w:type="paragraph" w:styleId="Ttulo3">
    <w:name w:val="heading 3"/>
    <w:basedOn w:val="Normal"/>
    <w:next w:val="NoindentNormal"/>
    <w:qFormat/>
    <w:pPr>
      <w:keepNext/>
      <w:keepLines/>
      <w:numPr>
        <w:ilvl w:val="2"/>
        <w:numId w:val="4"/>
      </w:numPr>
      <w:suppressAutoHyphens/>
      <w:spacing w:before="240" w:after="120"/>
      <w:jc w:val="left"/>
      <w:outlineLvl w:val="2"/>
    </w:pPr>
    <w:rPr>
      <w:rFonts w:cs="Arial"/>
      <w:bCs/>
      <w:i/>
      <w:szCs w:val="26"/>
    </w:rPr>
  </w:style>
  <w:style w:type="paragraph" w:styleId="Ttulo4">
    <w:name w:val="heading 4"/>
    <w:basedOn w:val="Normal"/>
    <w:next w:val="NoindentNormal"/>
    <w:qFormat/>
    <w:pPr>
      <w:keepNext/>
      <w:numPr>
        <w:ilvl w:val="3"/>
        <w:numId w:val="4"/>
      </w:numPr>
      <w:suppressAutoHyphens/>
      <w:spacing w:before="120"/>
      <w:jc w:val="left"/>
      <w:outlineLvl w:val="3"/>
    </w:pPr>
    <w:rPr>
      <w:bCs/>
      <w:i/>
      <w:szCs w:val="28"/>
    </w:rPr>
  </w:style>
  <w:style w:type="paragraph" w:styleId="Ttulo5">
    <w:name w:val="heading 5"/>
    <w:basedOn w:val="Normal"/>
    <w:next w:val="NoindentNormal"/>
    <w:qFormat/>
    <w:pPr>
      <w:numPr>
        <w:ilvl w:val="4"/>
        <w:numId w:val="4"/>
      </w:numPr>
      <w:jc w:val="left"/>
      <w:outlineLvl w:val="4"/>
    </w:pPr>
    <w:rPr>
      <w:bCs/>
      <w:i/>
      <w:iCs/>
      <w:szCs w:val="26"/>
    </w:rPr>
  </w:style>
  <w:style w:type="paragraph" w:styleId="Ttulo6">
    <w:name w:val="heading 6"/>
    <w:basedOn w:val="Normal"/>
    <w:next w:val="Normal"/>
    <w:qFormat/>
    <w:pPr>
      <w:numPr>
        <w:ilvl w:val="5"/>
        <w:numId w:val="4"/>
      </w:numPr>
      <w:spacing w:before="240"/>
      <w:outlineLvl w:val="5"/>
    </w:pPr>
    <w:rPr>
      <w:bCs/>
      <w:szCs w:val="22"/>
    </w:rPr>
  </w:style>
  <w:style w:type="paragraph" w:styleId="Ttulo7">
    <w:name w:val="heading 7"/>
    <w:basedOn w:val="Normal"/>
    <w:next w:val="Normal"/>
    <w:qFormat/>
    <w:pPr>
      <w:spacing w:before="240" w:after="60"/>
      <w:outlineLvl w:val="6"/>
    </w:pPr>
    <w:rPr>
      <w:sz w:val="24"/>
    </w:rPr>
  </w:style>
  <w:style w:type="paragraph" w:styleId="Ttulo8">
    <w:name w:val="heading 8"/>
    <w:basedOn w:val="Normal"/>
    <w:next w:val="Normal"/>
    <w:qFormat/>
    <w:pPr>
      <w:spacing w:before="240" w:after="60"/>
      <w:outlineLvl w:val="7"/>
    </w:pPr>
    <w:rPr>
      <w:i/>
      <w:iCs/>
      <w:sz w:val="24"/>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indentNormal">
    <w:name w:val="NoindentNormal"/>
    <w:basedOn w:val="Normal"/>
    <w:next w:val="Normal"/>
    <w:pPr>
      <w:ind w:firstLine="0"/>
    </w:pPr>
  </w:style>
  <w:style w:type="paragraph" w:customStyle="1" w:styleId="Citaat1">
    <w:name w:val="Citaat1"/>
    <w:basedOn w:val="Normal"/>
    <w:pPr>
      <w:ind w:left="204"/>
    </w:pPr>
    <w:rPr>
      <w:sz w:val="18"/>
    </w:rPr>
  </w:style>
  <w:style w:type="paragraph" w:customStyle="1" w:styleId="Abstract">
    <w:name w:val="Abstract"/>
    <w:basedOn w:val="Normal"/>
    <w:pPr>
      <w:adjustRightInd w:val="0"/>
      <w:snapToGrid w:val="0"/>
      <w:spacing w:before="480"/>
      <w:ind w:left="851" w:right="851" w:firstLine="0"/>
    </w:pPr>
    <w:rPr>
      <w:sz w:val="16"/>
    </w:rPr>
  </w:style>
  <w:style w:type="paragraph" w:customStyle="1" w:styleId="Affiliation">
    <w:name w:val="Affiliation"/>
    <w:basedOn w:val="Normal"/>
    <w:pPr>
      <w:ind w:firstLine="0"/>
      <w:jc w:val="center"/>
    </w:pPr>
    <w:rPr>
      <w:i/>
    </w:rPr>
  </w:style>
  <w:style w:type="paragraph" w:customStyle="1" w:styleId="Equation">
    <w:name w:val="Equation"/>
    <w:basedOn w:val="Normal"/>
    <w:pPr>
      <w:tabs>
        <w:tab w:val="left" w:pos="6781"/>
      </w:tabs>
      <w:spacing w:before="240" w:after="240"/>
      <w:ind w:left="454" w:firstLine="0"/>
      <w:jc w:val="left"/>
    </w:pPr>
  </w:style>
  <w:style w:type="paragraph" w:customStyle="1" w:styleId="Footnote">
    <w:name w:val="Footnote"/>
    <w:basedOn w:val="Normal"/>
    <w:pPr>
      <w:ind w:firstLine="136"/>
    </w:pPr>
    <w:rPr>
      <w:sz w:val="16"/>
    </w:rPr>
  </w:style>
  <w:style w:type="paragraph" w:customStyle="1" w:styleId="LISTalph">
    <w:name w:val="LISTalph"/>
    <w:basedOn w:val="Normal"/>
    <w:pPr>
      <w:numPr>
        <w:numId w:val="1"/>
      </w:numPr>
      <w:tabs>
        <w:tab w:val="left" w:pos="499"/>
      </w:tabs>
    </w:pPr>
  </w:style>
  <w:style w:type="paragraph" w:customStyle="1" w:styleId="LISTdash">
    <w:name w:val="LISTdash"/>
    <w:basedOn w:val="Normal"/>
    <w:pPr>
      <w:numPr>
        <w:numId w:val="2"/>
      </w:numPr>
      <w:tabs>
        <w:tab w:val="left" w:pos="454"/>
      </w:tabs>
      <w:adjustRightInd w:val="0"/>
      <w:snapToGrid w:val="0"/>
    </w:pPr>
  </w:style>
  <w:style w:type="paragraph" w:customStyle="1" w:styleId="LISTnum">
    <w:name w:val="LISTnum"/>
    <w:basedOn w:val="Normal"/>
    <w:pPr>
      <w:numPr>
        <w:numId w:val="6"/>
      </w:numPr>
      <w:adjustRightInd w:val="0"/>
      <w:snapToGrid w:val="0"/>
      <w:ind w:left="714" w:hanging="357"/>
    </w:pPr>
  </w:style>
  <w:style w:type="paragraph" w:customStyle="1" w:styleId="References">
    <w:name w:val="References"/>
    <w:basedOn w:val="Normal"/>
    <w:pPr>
      <w:numPr>
        <w:numId w:val="9"/>
      </w:numPr>
      <w:tabs>
        <w:tab w:val="left" w:pos="85"/>
      </w:tabs>
    </w:pPr>
    <w:rPr>
      <w:sz w:val="16"/>
    </w:rPr>
  </w:style>
  <w:style w:type="paragraph" w:customStyle="1" w:styleId="Table">
    <w:name w:val="Table"/>
    <w:basedOn w:val="Normal"/>
    <w:pPr>
      <w:spacing w:before="60" w:after="60"/>
      <w:ind w:firstLine="0"/>
      <w:jc w:val="left"/>
    </w:pPr>
    <w:rPr>
      <w:sz w:val="16"/>
    </w:rPr>
  </w:style>
  <w:style w:type="paragraph" w:styleId="Ttulo">
    <w:name w:val="Title"/>
    <w:basedOn w:val="Normal"/>
    <w:next w:val="Normal"/>
    <w:qFormat/>
    <w:pPr>
      <w:spacing w:before="480" w:after="320"/>
      <w:ind w:firstLine="0"/>
      <w:jc w:val="center"/>
    </w:pPr>
    <w:rPr>
      <w:noProof/>
      <w:kern w:val="28"/>
      <w:sz w:val="40"/>
    </w:rPr>
  </w:style>
  <w:style w:type="paragraph" w:customStyle="1" w:styleId="Author">
    <w:name w:val="Author"/>
    <w:basedOn w:val="Normal"/>
    <w:pPr>
      <w:ind w:firstLine="0"/>
      <w:jc w:val="center"/>
    </w:pPr>
  </w:style>
  <w:style w:type="paragraph" w:styleId="Descripcin">
    <w:name w:val="caption"/>
    <w:basedOn w:val="Normal"/>
    <w:next w:val="Normal"/>
    <w:uiPriority w:val="35"/>
    <w:qFormat/>
    <w:pPr>
      <w:spacing w:before="80" w:after="80"/>
      <w:ind w:firstLine="0"/>
    </w:pPr>
    <w:rPr>
      <w:sz w:val="16"/>
    </w:rPr>
  </w:style>
  <w:style w:type="paragraph" w:customStyle="1" w:styleId="LISTDescription">
    <w:name w:val="LISTDescription"/>
    <w:basedOn w:val="Normal"/>
    <w:pPr>
      <w:ind w:left="454" w:hanging="454"/>
    </w:pPr>
  </w:style>
  <w:style w:type="paragraph" w:customStyle="1" w:styleId="Notes">
    <w:name w:val="Notes"/>
    <w:basedOn w:val="Normal"/>
    <w:rPr>
      <w:sz w:val="16"/>
    </w:rPr>
  </w:style>
  <w:style w:type="paragraph" w:styleId="Textoindependiente">
    <w:name w:val="Body Text"/>
    <w:basedOn w:val="Normal"/>
    <w:semiHidden/>
    <w:pPr>
      <w:spacing w:after="120"/>
    </w:pPr>
  </w:style>
  <w:style w:type="paragraph" w:customStyle="1" w:styleId="CaptionLong">
    <w:name w:val="CaptionLong"/>
    <w:basedOn w:val="Normal"/>
    <w:pPr>
      <w:spacing w:before="80" w:after="80"/>
      <w:ind w:firstLine="0"/>
    </w:pPr>
    <w:rPr>
      <w:sz w:val="16"/>
    </w:rPr>
  </w:style>
  <w:style w:type="paragraph" w:customStyle="1" w:styleId="HeadingUnn1">
    <w:name w:val="HeadingUnn1"/>
    <w:basedOn w:val="Ttulo1"/>
    <w:next w:val="NoindentNormal"/>
    <w:pPr>
      <w:numPr>
        <w:numId w:val="0"/>
      </w:numPr>
    </w:pPr>
    <w:rPr>
      <w:bCs w:val="0"/>
    </w:rPr>
  </w:style>
  <w:style w:type="paragraph" w:customStyle="1" w:styleId="HeadingUnn2">
    <w:name w:val="HeadingUnn2"/>
    <w:basedOn w:val="Ttulo2"/>
    <w:next w:val="NoindentNormal"/>
    <w:pPr>
      <w:numPr>
        <w:ilvl w:val="0"/>
        <w:numId w:val="0"/>
      </w:numPr>
    </w:pPr>
  </w:style>
  <w:style w:type="paragraph" w:customStyle="1" w:styleId="HeadingUnn3">
    <w:name w:val="HeadingUnn3"/>
    <w:basedOn w:val="Ttulo3"/>
    <w:next w:val="NoindentNormal"/>
    <w:pPr>
      <w:numPr>
        <w:ilvl w:val="0"/>
        <w:numId w:val="0"/>
      </w:numPr>
    </w:pPr>
  </w:style>
  <w:style w:type="paragraph" w:customStyle="1" w:styleId="HeadingUnn4">
    <w:name w:val="HeadingUnn4"/>
    <w:basedOn w:val="Ttulo4"/>
    <w:next w:val="NoindentNormal"/>
    <w:pPr>
      <w:numPr>
        <w:ilvl w:val="0"/>
        <w:numId w:val="0"/>
      </w:numPr>
    </w:pPr>
  </w:style>
  <w:style w:type="paragraph" w:customStyle="1" w:styleId="HeadingUnn5">
    <w:name w:val="HeadingUnn5"/>
    <w:basedOn w:val="Ttulo5"/>
    <w:next w:val="Normal"/>
    <w:pPr>
      <w:numPr>
        <w:ilvl w:val="0"/>
        <w:numId w:val="0"/>
      </w:numPr>
      <w:spacing w:before="120"/>
    </w:pPr>
  </w:style>
  <w:style w:type="paragraph" w:styleId="Listaconnmeros">
    <w:name w:val="List Number"/>
    <w:basedOn w:val="Normal"/>
    <w:semiHidden/>
    <w:pPr>
      <w:numPr>
        <w:numId w:val="3"/>
      </w:numPr>
    </w:pPr>
  </w:style>
  <w:style w:type="paragraph" w:customStyle="1" w:styleId="CaptionShort">
    <w:name w:val="CaptionShort"/>
    <w:basedOn w:val="Normal"/>
    <w:pPr>
      <w:spacing w:before="80" w:after="80"/>
      <w:ind w:firstLine="0"/>
      <w:jc w:val="center"/>
    </w:pPr>
    <w:rPr>
      <w:sz w:val="16"/>
    </w:rPr>
  </w:style>
  <w:style w:type="paragraph" w:customStyle="1" w:styleId="Listbul">
    <w:name w:val="Listbul"/>
    <w:basedOn w:val="Normal"/>
    <w:pPr>
      <w:numPr>
        <w:numId w:val="5"/>
      </w:numPr>
    </w:pPr>
  </w:style>
  <w:style w:type="paragraph" w:customStyle="1" w:styleId="Keywords">
    <w:name w:val="Keywords"/>
    <w:basedOn w:val="Abstract"/>
    <w:next w:val="Ttulo1"/>
    <w:pPr>
      <w:spacing w:before="240" w:after="240"/>
    </w:pPr>
  </w:style>
  <w:style w:type="paragraph" w:styleId="Textonotapie">
    <w:name w:val="footnote text"/>
    <w:basedOn w:val="Normal"/>
    <w:link w:val="TextonotapieCar"/>
    <w:uiPriority w:val="99"/>
    <w:semiHidden/>
    <w:rPr>
      <w:szCs w:val="20"/>
    </w:rPr>
  </w:style>
  <w:style w:type="character" w:styleId="Refdenotaalpie">
    <w:name w:val="footnote reference"/>
    <w:uiPriority w:val="99"/>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paragraph" w:styleId="Prrafodelista">
    <w:name w:val="List Paragraph"/>
    <w:basedOn w:val="Normal"/>
    <w:link w:val="PrrafodelistaCar"/>
    <w:uiPriority w:val="34"/>
    <w:qFormat/>
    <w:rsid w:val="00E34AD7"/>
    <w:pPr>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customStyle="1" w:styleId="PrrafodelistaCar">
    <w:name w:val="Párrafo de lista Car"/>
    <w:basedOn w:val="Fuentedeprrafopredeter"/>
    <w:link w:val="Prrafodelista"/>
    <w:uiPriority w:val="34"/>
    <w:rsid w:val="00E34AD7"/>
    <w:rPr>
      <w:rFonts w:asciiTheme="minorHAnsi" w:eastAsiaTheme="minorHAnsi" w:hAnsiTheme="minorHAnsi" w:cstheme="minorBidi"/>
      <w:sz w:val="22"/>
      <w:szCs w:val="22"/>
      <w:lang w:val="en-US" w:eastAsia="en-US"/>
    </w:rPr>
  </w:style>
  <w:style w:type="character" w:customStyle="1" w:styleId="TextonotapieCar">
    <w:name w:val="Texto nota pie Car"/>
    <w:basedOn w:val="Fuentedeprrafopredeter"/>
    <w:link w:val="Textonotapie"/>
    <w:uiPriority w:val="99"/>
    <w:semiHidden/>
    <w:rsid w:val="00E34AD7"/>
    <w:rPr>
      <w:lang w:val="en-US" w:eastAsia="ja-JP"/>
    </w:rPr>
  </w:style>
  <w:style w:type="character" w:styleId="Refdenotaalfinal">
    <w:name w:val="endnote reference"/>
    <w:basedOn w:val="Fuentedeprrafopredeter"/>
    <w:uiPriority w:val="99"/>
    <w:semiHidden/>
    <w:unhideWhenUsed/>
    <w:rsid w:val="00D24C1B"/>
    <w:rPr>
      <w:vertAlign w:val="superscript"/>
    </w:rPr>
  </w:style>
  <w:style w:type="paragraph" w:styleId="Textodeglobo">
    <w:name w:val="Balloon Text"/>
    <w:basedOn w:val="Normal"/>
    <w:link w:val="TextodegloboCar"/>
    <w:uiPriority w:val="99"/>
    <w:semiHidden/>
    <w:unhideWhenUsed/>
    <w:rsid w:val="001A008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08F"/>
    <w:rPr>
      <w:rFonts w:ascii="Segoe UI" w:hAnsi="Segoe UI" w:cs="Segoe UI"/>
      <w:sz w:val="18"/>
      <w:szCs w:val="18"/>
      <w:lang w:val="en-US" w:eastAsia="ja-JP"/>
    </w:rPr>
  </w:style>
  <w:style w:type="paragraph" w:styleId="Encabezado">
    <w:name w:val="header"/>
    <w:basedOn w:val="Normal"/>
    <w:link w:val="EncabezadoCar"/>
    <w:uiPriority w:val="99"/>
    <w:unhideWhenUsed/>
    <w:rsid w:val="0076458D"/>
    <w:pPr>
      <w:tabs>
        <w:tab w:val="center" w:pos="4419"/>
        <w:tab w:val="right" w:pos="8838"/>
      </w:tabs>
    </w:pPr>
  </w:style>
  <w:style w:type="character" w:customStyle="1" w:styleId="EncabezadoCar">
    <w:name w:val="Encabezado Car"/>
    <w:basedOn w:val="Fuentedeprrafopredeter"/>
    <w:link w:val="Encabezado"/>
    <w:uiPriority w:val="99"/>
    <w:rsid w:val="0076458D"/>
    <w:rPr>
      <w:szCs w:val="24"/>
      <w:lang w:val="en-US" w:eastAsia="ja-JP"/>
    </w:rPr>
  </w:style>
  <w:style w:type="paragraph" w:styleId="Piedepgina">
    <w:name w:val="footer"/>
    <w:basedOn w:val="Normal"/>
    <w:link w:val="PiedepginaCar"/>
    <w:uiPriority w:val="99"/>
    <w:unhideWhenUsed/>
    <w:rsid w:val="0076458D"/>
    <w:pPr>
      <w:tabs>
        <w:tab w:val="center" w:pos="4419"/>
        <w:tab w:val="right" w:pos="8838"/>
      </w:tabs>
    </w:pPr>
  </w:style>
  <w:style w:type="character" w:customStyle="1" w:styleId="PiedepginaCar">
    <w:name w:val="Pie de página Car"/>
    <w:basedOn w:val="Fuentedeprrafopredeter"/>
    <w:link w:val="Piedepgina"/>
    <w:uiPriority w:val="99"/>
    <w:rsid w:val="0076458D"/>
    <w:rPr>
      <w:szCs w:val="24"/>
      <w:lang w:val="en-US" w:eastAsia="ja-JP"/>
    </w:rPr>
  </w:style>
  <w:style w:type="table" w:customStyle="1" w:styleId="Tablaconcuadrcula3-nfasis51">
    <w:name w:val="Tabla con cuadrícula 3 - Énfasis 51"/>
    <w:basedOn w:val="Tablanormal"/>
    <w:uiPriority w:val="48"/>
    <w:rsid w:val="00D53CF4"/>
    <w:rPr>
      <w:rFonts w:asciiTheme="minorHAnsi" w:eastAsiaTheme="minorHAnsi" w:hAnsiTheme="minorHAnsi" w:cstheme="minorBidi"/>
      <w:sz w:val="22"/>
      <w:szCs w:val="22"/>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Refdecomentario">
    <w:name w:val="annotation reference"/>
    <w:basedOn w:val="Fuentedeprrafopredeter"/>
    <w:uiPriority w:val="99"/>
    <w:semiHidden/>
    <w:unhideWhenUsed/>
    <w:rsid w:val="00C1537C"/>
    <w:rPr>
      <w:sz w:val="16"/>
      <w:szCs w:val="16"/>
    </w:rPr>
  </w:style>
  <w:style w:type="paragraph" w:styleId="Textocomentario">
    <w:name w:val="annotation text"/>
    <w:basedOn w:val="Normal"/>
    <w:link w:val="TextocomentarioCar"/>
    <w:uiPriority w:val="99"/>
    <w:semiHidden/>
    <w:unhideWhenUsed/>
    <w:rsid w:val="00C1537C"/>
    <w:rPr>
      <w:szCs w:val="20"/>
    </w:rPr>
  </w:style>
  <w:style w:type="character" w:customStyle="1" w:styleId="TextocomentarioCar">
    <w:name w:val="Texto comentario Car"/>
    <w:basedOn w:val="Fuentedeprrafopredeter"/>
    <w:link w:val="Textocomentario"/>
    <w:uiPriority w:val="99"/>
    <w:semiHidden/>
    <w:rsid w:val="00C1537C"/>
    <w:rPr>
      <w:lang w:val="en-US" w:eastAsia="ja-JP"/>
    </w:rPr>
  </w:style>
  <w:style w:type="paragraph" w:styleId="Asuntodelcomentario">
    <w:name w:val="annotation subject"/>
    <w:basedOn w:val="Textocomentario"/>
    <w:next w:val="Textocomentario"/>
    <w:link w:val="AsuntodelcomentarioCar"/>
    <w:uiPriority w:val="99"/>
    <w:semiHidden/>
    <w:unhideWhenUsed/>
    <w:rsid w:val="00C1537C"/>
    <w:rPr>
      <w:b/>
      <w:bCs/>
    </w:rPr>
  </w:style>
  <w:style w:type="character" w:customStyle="1" w:styleId="AsuntodelcomentarioCar">
    <w:name w:val="Asunto del comentario Car"/>
    <w:basedOn w:val="TextocomentarioCar"/>
    <w:link w:val="Asuntodelcomentario"/>
    <w:uiPriority w:val="99"/>
    <w:semiHidden/>
    <w:rsid w:val="00C1537C"/>
    <w:rPr>
      <w:b/>
      <w:bCs/>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0363">
      <w:bodyDiv w:val="1"/>
      <w:marLeft w:val="0"/>
      <w:marRight w:val="0"/>
      <w:marTop w:val="0"/>
      <w:marBottom w:val="0"/>
      <w:divBdr>
        <w:top w:val="none" w:sz="0" w:space="0" w:color="auto"/>
        <w:left w:val="none" w:sz="0" w:space="0" w:color="auto"/>
        <w:bottom w:val="none" w:sz="0" w:space="0" w:color="auto"/>
        <w:right w:val="none" w:sz="0" w:space="0" w:color="auto"/>
      </w:divBdr>
    </w:div>
    <w:div w:id="489102770">
      <w:bodyDiv w:val="1"/>
      <w:marLeft w:val="0"/>
      <w:marRight w:val="0"/>
      <w:marTop w:val="0"/>
      <w:marBottom w:val="0"/>
      <w:divBdr>
        <w:top w:val="none" w:sz="0" w:space="0" w:color="auto"/>
        <w:left w:val="none" w:sz="0" w:space="0" w:color="auto"/>
        <w:bottom w:val="none" w:sz="0" w:space="0" w:color="auto"/>
        <w:right w:val="none" w:sz="0" w:space="0" w:color="auto"/>
      </w:divBdr>
    </w:div>
    <w:div w:id="534924179">
      <w:bodyDiv w:val="1"/>
      <w:marLeft w:val="0"/>
      <w:marRight w:val="0"/>
      <w:marTop w:val="0"/>
      <w:marBottom w:val="0"/>
      <w:divBdr>
        <w:top w:val="none" w:sz="0" w:space="0" w:color="auto"/>
        <w:left w:val="none" w:sz="0" w:space="0" w:color="auto"/>
        <w:bottom w:val="none" w:sz="0" w:space="0" w:color="auto"/>
        <w:right w:val="none" w:sz="0" w:space="0" w:color="auto"/>
      </w:divBdr>
    </w:div>
    <w:div w:id="672803571">
      <w:bodyDiv w:val="1"/>
      <w:marLeft w:val="0"/>
      <w:marRight w:val="0"/>
      <w:marTop w:val="0"/>
      <w:marBottom w:val="0"/>
      <w:divBdr>
        <w:top w:val="none" w:sz="0" w:space="0" w:color="auto"/>
        <w:left w:val="none" w:sz="0" w:space="0" w:color="auto"/>
        <w:bottom w:val="none" w:sz="0" w:space="0" w:color="auto"/>
        <w:right w:val="none" w:sz="0" w:space="0" w:color="auto"/>
      </w:divBdr>
    </w:div>
    <w:div w:id="739719170">
      <w:bodyDiv w:val="1"/>
      <w:marLeft w:val="0"/>
      <w:marRight w:val="0"/>
      <w:marTop w:val="0"/>
      <w:marBottom w:val="0"/>
      <w:divBdr>
        <w:top w:val="none" w:sz="0" w:space="0" w:color="auto"/>
        <w:left w:val="none" w:sz="0" w:space="0" w:color="auto"/>
        <w:bottom w:val="none" w:sz="0" w:space="0" w:color="auto"/>
        <w:right w:val="none" w:sz="0" w:space="0" w:color="auto"/>
      </w:divBdr>
    </w:div>
    <w:div w:id="848712722">
      <w:bodyDiv w:val="1"/>
      <w:marLeft w:val="0"/>
      <w:marRight w:val="0"/>
      <w:marTop w:val="0"/>
      <w:marBottom w:val="0"/>
      <w:divBdr>
        <w:top w:val="none" w:sz="0" w:space="0" w:color="auto"/>
        <w:left w:val="none" w:sz="0" w:space="0" w:color="auto"/>
        <w:bottom w:val="none" w:sz="0" w:space="0" w:color="auto"/>
        <w:right w:val="none" w:sz="0" w:space="0" w:color="auto"/>
      </w:divBdr>
    </w:div>
    <w:div w:id="1033116007">
      <w:bodyDiv w:val="1"/>
      <w:marLeft w:val="0"/>
      <w:marRight w:val="0"/>
      <w:marTop w:val="0"/>
      <w:marBottom w:val="0"/>
      <w:divBdr>
        <w:top w:val="none" w:sz="0" w:space="0" w:color="auto"/>
        <w:left w:val="none" w:sz="0" w:space="0" w:color="auto"/>
        <w:bottom w:val="none" w:sz="0" w:space="0" w:color="auto"/>
        <w:right w:val="none" w:sz="0" w:space="0" w:color="auto"/>
      </w:divBdr>
    </w:div>
    <w:div w:id="20292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Doctorado%20en%20TIC\Publicaciones\WishWel\Paper\IOSPressBookArticleWordTemplate%20with%20Tex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F5012-3A31-6747-BC9E-C88C04CF2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D:\Google Drive\Doctorado en TIC\Publicaciones\WishWel\Paper\IOSPressBookArticleWordTemplate with Text.dotx</Template>
  <TotalTime>39</TotalTime>
  <Pages>10</Pages>
  <Words>21756</Words>
  <Characters>119661</Characters>
  <Application>Microsoft Office Word</Application>
  <DocSecurity>0</DocSecurity>
  <Lines>997</Lines>
  <Paragraphs>282</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1</vt:lpstr>
      <vt:lpstr>1</vt:lpstr>
      <vt:lpstr>1</vt:lpstr>
    </vt:vector>
  </TitlesOfParts>
  <Company>VTEX</Company>
  <LinksUpToDate>false</LinksUpToDate>
  <CharactersWithSpaces>141135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Gleiston C. Guerrero Ulloa</dc:creator>
  <cp:lastModifiedBy>Carlos Rodriguez Dominguez</cp:lastModifiedBy>
  <cp:revision>9</cp:revision>
  <cp:lastPrinted>2008-10-24T08:15:00Z</cp:lastPrinted>
  <dcterms:created xsi:type="dcterms:W3CDTF">2020-04-25T18:21:00Z</dcterms:created>
  <dcterms:modified xsi:type="dcterms:W3CDTF">2020-04-26T10:48:00Z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864fa08d-b11c-38dc-8c45-833ffb5566ed</vt:lpwstr>
  </property>
  <property fmtid="{D5CDD505-2E9C-101B-9397-08002B2CF9AE}" pid="24" name="Mendeley Citation Style_1">
    <vt:lpwstr>http://www.zotero.org/styles/ieee</vt:lpwstr>
  </property>
</Properties>
</file>