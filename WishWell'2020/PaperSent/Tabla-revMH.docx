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75"/>
        <w:gridCol w:w="774"/>
        <w:gridCol w:w="1053"/>
        <w:gridCol w:w="624"/>
        <w:gridCol w:w="793"/>
        <w:gridCol w:w="766"/>
        <w:gridCol w:w="1964"/>
        <w:gridCol w:w="840"/>
        <w:gridCol w:w="915"/>
        <w:gridCol w:w="776"/>
      </w:tblGrid>
      <w:tr w:rsidR="00CD17AB" w:rsidRPr="0067411B" w:rsidTr="00CD17AB">
        <w:trPr>
          <w:cantSplit/>
          <w:trHeight w:val="1700"/>
        </w:trPr>
        <w:tc>
          <w:tcPr>
            <w:tcW w:w="575" w:type="dxa"/>
            <w:textDirection w:val="btLr"/>
            <w:vAlign w:val="center"/>
          </w:tcPr>
          <w:p w:rsidR="00CD17AB" w:rsidRPr="0067411B" w:rsidRDefault="00CD17AB" w:rsidP="00075694">
            <w:pPr>
              <w:jc w:val="center"/>
              <w:rPr>
                <w:b/>
                <w:bCs/>
              </w:rPr>
            </w:pPr>
            <w:r w:rsidRPr="0067411B">
              <w:rPr>
                <w:b/>
                <w:bCs/>
              </w:rPr>
              <w:t>Ref.</w:t>
            </w:r>
          </w:p>
        </w:tc>
        <w:tc>
          <w:tcPr>
            <w:tcW w:w="774" w:type="dxa"/>
            <w:textDirection w:val="btLr"/>
            <w:vAlign w:val="center"/>
          </w:tcPr>
          <w:p w:rsidR="00CD17AB" w:rsidRDefault="003461D6" w:rsidP="00075694">
            <w:pPr>
              <w:jc w:val="center"/>
              <w:rPr>
                <w:b/>
                <w:bCs/>
              </w:rPr>
            </w:pPr>
            <w:r>
              <w:rPr>
                <w:b/>
                <w:bCs/>
              </w:rPr>
              <w:t xml:space="preserve">7. </w:t>
            </w:r>
            <w:r w:rsidR="00CD17AB">
              <w:rPr>
                <w:b/>
                <w:bCs/>
              </w:rPr>
              <w:t>Notificación de</w:t>
            </w:r>
          </w:p>
          <w:p w:rsidR="00CD17AB" w:rsidRPr="0067411B" w:rsidRDefault="00CD17AB" w:rsidP="00075694">
            <w:pPr>
              <w:jc w:val="center"/>
              <w:rPr>
                <w:b/>
                <w:bCs/>
              </w:rPr>
            </w:pPr>
            <w:r>
              <w:rPr>
                <w:b/>
                <w:bCs/>
              </w:rPr>
              <w:t>a</w:t>
            </w:r>
            <w:r w:rsidRPr="0067411B">
              <w:rPr>
                <w:b/>
                <w:bCs/>
              </w:rPr>
              <w:t>bastecimiento</w:t>
            </w:r>
          </w:p>
        </w:tc>
        <w:tc>
          <w:tcPr>
            <w:tcW w:w="1053" w:type="dxa"/>
            <w:textDirection w:val="btLr"/>
            <w:vAlign w:val="center"/>
          </w:tcPr>
          <w:p w:rsidR="00CD17AB" w:rsidRPr="0067411B" w:rsidRDefault="00CD17AB" w:rsidP="00075694">
            <w:pPr>
              <w:jc w:val="center"/>
              <w:rPr>
                <w:b/>
                <w:bCs/>
              </w:rPr>
            </w:pPr>
            <w:commentRangeStart w:id="0"/>
            <w:r w:rsidRPr="0067411B">
              <w:rPr>
                <w:b/>
                <w:bCs/>
              </w:rPr>
              <w:t>Actualización prescripción médica</w:t>
            </w:r>
            <w:commentRangeEnd w:id="0"/>
            <w:r w:rsidR="003461D6">
              <w:rPr>
                <w:rStyle w:val="Refdecomentario"/>
              </w:rPr>
              <w:commentReference w:id="0"/>
            </w:r>
          </w:p>
        </w:tc>
        <w:tc>
          <w:tcPr>
            <w:tcW w:w="624" w:type="dxa"/>
            <w:textDirection w:val="btLr"/>
            <w:vAlign w:val="center"/>
          </w:tcPr>
          <w:p w:rsidR="00CD17AB" w:rsidRPr="0067411B" w:rsidRDefault="003461D6" w:rsidP="00075694">
            <w:pPr>
              <w:jc w:val="center"/>
              <w:rPr>
                <w:b/>
                <w:bCs/>
              </w:rPr>
            </w:pPr>
            <w:r>
              <w:rPr>
                <w:b/>
                <w:bCs/>
              </w:rPr>
              <w:t xml:space="preserve">1. </w:t>
            </w:r>
            <w:r w:rsidR="00CD17AB">
              <w:rPr>
                <w:b/>
                <w:bCs/>
              </w:rPr>
              <w:t xml:space="preserve">Automatización de la </w:t>
            </w:r>
            <w:r w:rsidR="00CD17AB" w:rsidRPr="0067411B">
              <w:rPr>
                <w:b/>
                <w:bCs/>
              </w:rPr>
              <w:t>Dispensa</w:t>
            </w:r>
          </w:p>
        </w:tc>
        <w:tc>
          <w:tcPr>
            <w:tcW w:w="793" w:type="dxa"/>
            <w:textDirection w:val="btLr"/>
          </w:tcPr>
          <w:p w:rsidR="00CD17AB" w:rsidRPr="0067411B" w:rsidRDefault="003461D6" w:rsidP="00075694">
            <w:pPr>
              <w:jc w:val="center"/>
              <w:rPr>
                <w:b/>
                <w:bCs/>
              </w:rPr>
            </w:pPr>
            <w:r>
              <w:rPr>
                <w:b/>
                <w:bCs/>
              </w:rPr>
              <w:t xml:space="preserve">2. </w:t>
            </w:r>
            <w:r w:rsidR="00CD17AB">
              <w:rPr>
                <w:b/>
                <w:bCs/>
              </w:rPr>
              <w:t>Dispensa Programada</w:t>
            </w:r>
          </w:p>
        </w:tc>
        <w:tc>
          <w:tcPr>
            <w:tcW w:w="766" w:type="dxa"/>
            <w:textDirection w:val="btLr"/>
          </w:tcPr>
          <w:p w:rsidR="00CD17AB" w:rsidRPr="0067411B" w:rsidRDefault="003461D6" w:rsidP="00075694">
            <w:pPr>
              <w:jc w:val="center"/>
              <w:rPr>
                <w:b/>
                <w:bCs/>
              </w:rPr>
            </w:pPr>
            <w:r>
              <w:rPr>
                <w:b/>
                <w:bCs/>
              </w:rPr>
              <w:t xml:space="preserve">3. </w:t>
            </w:r>
            <w:r w:rsidR="00CD17AB">
              <w:rPr>
                <w:b/>
                <w:bCs/>
              </w:rPr>
              <w:t>Detección de personas</w:t>
            </w:r>
          </w:p>
        </w:tc>
        <w:tc>
          <w:tcPr>
            <w:tcW w:w="1964" w:type="dxa"/>
            <w:textDirection w:val="btLr"/>
            <w:vAlign w:val="center"/>
          </w:tcPr>
          <w:p w:rsidR="00CD17AB" w:rsidRPr="0067411B" w:rsidRDefault="003461D6" w:rsidP="00075694">
            <w:pPr>
              <w:jc w:val="center"/>
              <w:rPr>
                <w:b/>
                <w:bCs/>
              </w:rPr>
            </w:pPr>
            <w:r>
              <w:rPr>
                <w:b/>
                <w:bCs/>
              </w:rPr>
              <w:t xml:space="preserve">4. </w:t>
            </w:r>
            <w:commentRangeStart w:id="1"/>
            <w:r w:rsidR="00CD17AB" w:rsidRPr="0067411B">
              <w:rPr>
                <w:b/>
                <w:bCs/>
              </w:rPr>
              <w:t>Identificación</w:t>
            </w:r>
            <w:r w:rsidR="00CD17AB">
              <w:rPr>
                <w:b/>
                <w:bCs/>
              </w:rPr>
              <w:t xml:space="preserve"> </w:t>
            </w:r>
            <w:commentRangeEnd w:id="1"/>
            <w:r w:rsidR="00887F54">
              <w:rPr>
                <w:rStyle w:val="Refdecomentario"/>
              </w:rPr>
              <w:commentReference w:id="1"/>
            </w:r>
            <w:r w:rsidR="00CD17AB">
              <w:rPr>
                <w:b/>
                <w:bCs/>
              </w:rPr>
              <w:t>del paciente</w:t>
            </w:r>
          </w:p>
        </w:tc>
        <w:tc>
          <w:tcPr>
            <w:tcW w:w="840" w:type="dxa"/>
            <w:textDirection w:val="btLr"/>
            <w:vAlign w:val="center"/>
          </w:tcPr>
          <w:p w:rsidR="00CD17AB" w:rsidRPr="0067411B" w:rsidRDefault="003461D6" w:rsidP="00075694">
            <w:pPr>
              <w:jc w:val="center"/>
              <w:rPr>
                <w:b/>
                <w:bCs/>
              </w:rPr>
            </w:pPr>
            <w:r>
              <w:rPr>
                <w:b/>
                <w:bCs/>
              </w:rPr>
              <w:t xml:space="preserve">6. </w:t>
            </w:r>
            <w:r w:rsidR="00CD17AB" w:rsidRPr="0067411B">
              <w:rPr>
                <w:b/>
                <w:bCs/>
              </w:rPr>
              <w:t>Notificaciones</w:t>
            </w:r>
            <w:r w:rsidR="00CD17AB">
              <w:rPr>
                <w:b/>
                <w:bCs/>
              </w:rPr>
              <w:t xml:space="preserve"> para el cuidador</w:t>
            </w:r>
          </w:p>
        </w:tc>
        <w:tc>
          <w:tcPr>
            <w:tcW w:w="915" w:type="dxa"/>
            <w:textDirection w:val="btLr"/>
            <w:vAlign w:val="center"/>
          </w:tcPr>
          <w:p w:rsidR="00CD17AB" w:rsidRPr="0067411B" w:rsidRDefault="003461D6" w:rsidP="00075694">
            <w:pPr>
              <w:jc w:val="center"/>
              <w:rPr>
                <w:b/>
                <w:bCs/>
              </w:rPr>
            </w:pPr>
            <w:r>
              <w:rPr>
                <w:b/>
                <w:bCs/>
              </w:rPr>
              <w:t xml:space="preserve">5. </w:t>
            </w:r>
            <w:r w:rsidR="00CD17AB">
              <w:rPr>
                <w:b/>
                <w:bCs/>
              </w:rPr>
              <w:t>Notificaciones para el paciente</w:t>
            </w:r>
          </w:p>
        </w:tc>
        <w:tc>
          <w:tcPr>
            <w:tcW w:w="776" w:type="dxa"/>
            <w:textDirection w:val="btLr"/>
            <w:vAlign w:val="center"/>
          </w:tcPr>
          <w:p w:rsidR="00CD17AB" w:rsidRPr="0067411B" w:rsidRDefault="003461D6" w:rsidP="003461D6">
            <w:pPr>
              <w:jc w:val="center"/>
              <w:rPr>
                <w:b/>
                <w:bCs/>
              </w:rPr>
            </w:pPr>
            <w:r>
              <w:rPr>
                <w:b/>
                <w:bCs/>
              </w:rPr>
              <w:t xml:space="preserve">8. Varios </w:t>
            </w:r>
            <w:r w:rsidR="00CD17AB">
              <w:rPr>
                <w:b/>
                <w:bCs/>
              </w:rPr>
              <w:t>pacientes</w:t>
            </w:r>
          </w:p>
        </w:tc>
      </w:tr>
      <w:tr w:rsidR="00CD17AB" w:rsidTr="00CD17AB">
        <w:tc>
          <w:tcPr>
            <w:tcW w:w="575" w:type="dxa"/>
          </w:tcPr>
          <w:p w:rsidR="00CD17AB" w:rsidRDefault="00CD17AB" w:rsidP="00887F54">
            <w:r>
              <w:fldChar w:fldCharType="begin" w:fldLock="1"/>
            </w:r>
            <w: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[1]","plainTextFormattedCitation":"[1]","previouslyFormattedCitation":"[6]"},"properties":{"noteIndex":0},"schema":"https://github.com/citation-style-language/schema/raw/master/csl-citation.json"}</w:instrText>
            </w:r>
            <w:r>
              <w:fldChar w:fldCharType="separate"/>
            </w:r>
            <w:r w:rsidRPr="0052057E">
              <w:rPr>
                <w:noProof/>
              </w:rPr>
              <w:t>[1]</w:t>
            </w:r>
            <w:r>
              <w:fldChar w:fldCharType="end"/>
            </w:r>
          </w:p>
        </w:tc>
        <w:tc>
          <w:tcPr>
            <w:tcW w:w="774" w:type="dxa"/>
          </w:tcPr>
          <w:p w:rsidR="00CD17AB" w:rsidRDefault="00CD17AB" w:rsidP="00887F54">
            <w:r>
              <w:t>N</w:t>
            </w:r>
          </w:p>
        </w:tc>
        <w:tc>
          <w:tcPr>
            <w:tcW w:w="1053" w:type="dxa"/>
          </w:tcPr>
          <w:p w:rsidR="00CD17AB" w:rsidRDefault="00CD17AB" w:rsidP="00887F54">
            <w:r>
              <w:t>Y</w:t>
            </w:r>
          </w:p>
        </w:tc>
        <w:tc>
          <w:tcPr>
            <w:tcW w:w="624" w:type="dxa"/>
          </w:tcPr>
          <w:p w:rsidR="00CD17AB" w:rsidRDefault="00CD17AB" w:rsidP="00887F54">
            <w:commentRangeStart w:id="2"/>
            <w:r>
              <w:t>M</w:t>
            </w:r>
          </w:p>
        </w:tc>
        <w:tc>
          <w:tcPr>
            <w:tcW w:w="793" w:type="dxa"/>
          </w:tcPr>
          <w:p w:rsidR="00CD17AB" w:rsidRDefault="00CD17AB" w:rsidP="00887F54">
            <w:pPr>
              <w:jc w:val="center"/>
            </w:pPr>
            <w:r>
              <w:t>Y</w:t>
            </w:r>
            <w:commentRangeEnd w:id="2"/>
            <w:r w:rsidR="004E7976">
              <w:rPr>
                <w:rStyle w:val="Refdecomentario"/>
              </w:rPr>
              <w:commentReference w:id="2"/>
            </w:r>
          </w:p>
        </w:tc>
        <w:tc>
          <w:tcPr>
            <w:tcW w:w="766" w:type="dxa"/>
          </w:tcPr>
          <w:p w:rsidR="00CD17AB" w:rsidRDefault="00CD17AB" w:rsidP="00887F54">
            <w:r>
              <w:t>N</w:t>
            </w:r>
          </w:p>
        </w:tc>
        <w:tc>
          <w:tcPr>
            <w:tcW w:w="1964" w:type="dxa"/>
          </w:tcPr>
          <w:p w:rsidR="00CD17AB" w:rsidRDefault="00CD17AB" w:rsidP="000D7708">
            <w:pPr>
              <w:jc w:val="center"/>
              <w:pPrChange w:id="3" w:author="Miguel J. Hornos" w:date="2020-05-11T12:45:00Z">
                <w:pPr/>
              </w:pPrChange>
            </w:pPr>
            <w:del w:id="4" w:author="Miguel J. Hornos" w:date="2020-05-11T12:45:00Z">
              <w:r w:rsidDel="000D7708">
                <w:delText>NS</w:delText>
              </w:r>
            </w:del>
            <w:ins w:id="5" w:author="Miguel J. Hornos" w:date="2020-05-11T12:45:00Z">
              <w:r w:rsidR="000D7708">
                <w:t>-</w:t>
              </w:r>
            </w:ins>
          </w:p>
        </w:tc>
        <w:tc>
          <w:tcPr>
            <w:tcW w:w="840" w:type="dxa"/>
          </w:tcPr>
          <w:p w:rsidR="00CD17AB" w:rsidRDefault="00CD17AB" w:rsidP="00887F54">
            <w:r>
              <w:t>SMS</w:t>
            </w:r>
          </w:p>
        </w:tc>
        <w:tc>
          <w:tcPr>
            <w:tcW w:w="915" w:type="dxa"/>
          </w:tcPr>
          <w:p w:rsidR="00CD17AB" w:rsidRDefault="00CD17AB" w:rsidP="00887F54">
            <w:r>
              <w:t>Luz</w:t>
            </w:r>
          </w:p>
        </w:tc>
        <w:tc>
          <w:tcPr>
            <w:tcW w:w="776" w:type="dxa"/>
          </w:tcPr>
          <w:p w:rsidR="00CD17AB" w:rsidRDefault="00CD17AB" w:rsidP="00887F54">
            <w:r>
              <w:t>1</w:t>
            </w:r>
          </w:p>
        </w:tc>
      </w:tr>
      <w:tr w:rsidR="00CD17AB" w:rsidTr="00CD17AB">
        <w:tc>
          <w:tcPr>
            <w:tcW w:w="575" w:type="dxa"/>
          </w:tcPr>
          <w:p w:rsidR="00CD17AB" w:rsidRDefault="00CD17AB" w:rsidP="00887F54">
            <w:r>
              <w:fldChar w:fldCharType="begin" w:fldLock="1"/>
            </w:r>
            <w: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plainTextFormattedCitation":"[2]","previouslyFormattedCitation":"[7]"},"properties":{"noteIndex":0},"schema":"https://github.com/citation-style-language/schema/raw/master/csl-citation.json"}</w:instrText>
            </w:r>
            <w:r>
              <w:fldChar w:fldCharType="separate"/>
            </w:r>
            <w:r w:rsidRPr="0052057E">
              <w:rPr>
                <w:noProof/>
              </w:rPr>
              <w:t>[2]</w:t>
            </w:r>
            <w:r>
              <w:fldChar w:fldCharType="end"/>
            </w:r>
          </w:p>
        </w:tc>
        <w:tc>
          <w:tcPr>
            <w:tcW w:w="774" w:type="dxa"/>
          </w:tcPr>
          <w:p w:rsidR="00CD17AB" w:rsidRDefault="00CD17AB" w:rsidP="00887F54">
            <w:r>
              <w:t>N</w:t>
            </w:r>
          </w:p>
        </w:tc>
        <w:tc>
          <w:tcPr>
            <w:tcW w:w="1053" w:type="dxa"/>
          </w:tcPr>
          <w:p w:rsidR="00CD17AB" w:rsidRDefault="00CD17AB" w:rsidP="00887F54">
            <w:r>
              <w:t>Y</w:t>
            </w:r>
          </w:p>
        </w:tc>
        <w:tc>
          <w:tcPr>
            <w:tcW w:w="624" w:type="dxa"/>
          </w:tcPr>
          <w:p w:rsidR="00CD17AB" w:rsidRDefault="00CD17AB" w:rsidP="00887F54">
            <w:r>
              <w:t>A</w:t>
            </w:r>
          </w:p>
        </w:tc>
        <w:tc>
          <w:tcPr>
            <w:tcW w:w="793" w:type="dxa"/>
          </w:tcPr>
          <w:p w:rsidR="00CD17AB" w:rsidRDefault="00CD17AB" w:rsidP="00887F54">
            <w:pPr>
              <w:jc w:val="center"/>
            </w:pPr>
            <w:r>
              <w:t>N</w:t>
            </w:r>
          </w:p>
        </w:tc>
        <w:tc>
          <w:tcPr>
            <w:tcW w:w="766" w:type="dxa"/>
          </w:tcPr>
          <w:p w:rsidR="00CD17AB" w:rsidRDefault="00CD17AB" w:rsidP="00887F54">
            <w:r>
              <w:t>N</w:t>
            </w:r>
          </w:p>
        </w:tc>
        <w:tc>
          <w:tcPr>
            <w:tcW w:w="1964" w:type="dxa"/>
          </w:tcPr>
          <w:p w:rsidR="00CD17AB" w:rsidRDefault="000D7708" w:rsidP="000D7708">
            <w:pPr>
              <w:jc w:val="center"/>
              <w:pPrChange w:id="6" w:author="Miguel J. Hornos" w:date="2020-05-11T12:45:00Z">
                <w:pPr/>
              </w:pPrChange>
            </w:pPr>
            <w:r>
              <w:t>-</w:t>
            </w:r>
          </w:p>
        </w:tc>
        <w:tc>
          <w:tcPr>
            <w:tcW w:w="840" w:type="dxa"/>
          </w:tcPr>
          <w:p w:rsidR="00CD17AB" w:rsidRDefault="00CD17AB" w:rsidP="00887F54">
            <w:r>
              <w:t>N</w:t>
            </w:r>
          </w:p>
        </w:tc>
        <w:tc>
          <w:tcPr>
            <w:tcW w:w="915" w:type="dxa"/>
          </w:tcPr>
          <w:p w:rsidR="00CD17AB" w:rsidRDefault="00CD17AB" w:rsidP="00887F54">
            <w:r>
              <w:t>Notifica</w:t>
            </w:r>
          </w:p>
        </w:tc>
        <w:tc>
          <w:tcPr>
            <w:tcW w:w="776" w:type="dxa"/>
          </w:tcPr>
          <w:p w:rsidR="00CD17AB" w:rsidRDefault="00CD17AB" w:rsidP="00887F54">
            <w:r>
              <w:t>1</w:t>
            </w:r>
          </w:p>
        </w:tc>
      </w:tr>
      <w:tr w:rsidR="00CD17AB" w:rsidTr="00CD17AB">
        <w:tc>
          <w:tcPr>
            <w:tcW w:w="575" w:type="dxa"/>
          </w:tcPr>
          <w:p w:rsidR="00CD17AB" w:rsidRDefault="00CD17AB" w:rsidP="00887F54">
            <w:r>
              <w:fldChar w:fldCharType="begin" w:fldLock="1"/>
            </w:r>
            <w: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plainTextFormattedCitation":"[3]","previouslyFormattedCitation":"[10]"},"properties":{"noteIndex":0},"schema":"https://github.com/citation-style-language/schema/raw/master/csl-citation.json"}</w:instrText>
            </w:r>
            <w:r>
              <w:fldChar w:fldCharType="separate"/>
            </w:r>
            <w:r w:rsidRPr="0052057E">
              <w:rPr>
                <w:noProof/>
              </w:rPr>
              <w:t>[3]</w:t>
            </w:r>
            <w:r>
              <w:fldChar w:fldCharType="end"/>
            </w:r>
          </w:p>
        </w:tc>
        <w:tc>
          <w:tcPr>
            <w:tcW w:w="774" w:type="dxa"/>
          </w:tcPr>
          <w:p w:rsidR="00CD17AB" w:rsidRDefault="00CD17AB" w:rsidP="00887F54">
            <w:r>
              <w:t>N</w:t>
            </w:r>
          </w:p>
        </w:tc>
        <w:tc>
          <w:tcPr>
            <w:tcW w:w="1053" w:type="dxa"/>
          </w:tcPr>
          <w:p w:rsidR="00CD17AB" w:rsidRDefault="00CD17AB" w:rsidP="00887F54">
            <w:r>
              <w:t>N</w:t>
            </w:r>
          </w:p>
        </w:tc>
        <w:tc>
          <w:tcPr>
            <w:tcW w:w="624" w:type="dxa"/>
          </w:tcPr>
          <w:p w:rsidR="00CD17AB" w:rsidRDefault="00CD17AB" w:rsidP="00887F54">
            <w:r>
              <w:t>A</w:t>
            </w:r>
          </w:p>
        </w:tc>
        <w:tc>
          <w:tcPr>
            <w:tcW w:w="793" w:type="dxa"/>
          </w:tcPr>
          <w:p w:rsidR="00CD17AB" w:rsidRDefault="00CD17AB" w:rsidP="00887F54">
            <w:pPr>
              <w:jc w:val="center"/>
            </w:pPr>
            <w:r>
              <w:t>N</w:t>
            </w:r>
          </w:p>
        </w:tc>
        <w:tc>
          <w:tcPr>
            <w:tcW w:w="766" w:type="dxa"/>
          </w:tcPr>
          <w:p w:rsidR="00CD17AB" w:rsidRDefault="00CD17AB" w:rsidP="00887F54">
            <w:r>
              <w:t>N</w:t>
            </w:r>
          </w:p>
        </w:tc>
        <w:tc>
          <w:tcPr>
            <w:tcW w:w="1964" w:type="dxa"/>
          </w:tcPr>
          <w:p w:rsidR="00CD17AB" w:rsidRDefault="00CD17AB" w:rsidP="000D7708">
            <w:pPr>
              <w:jc w:val="center"/>
              <w:pPrChange w:id="7" w:author="Miguel J. Hornos" w:date="2020-05-11T12:45:00Z">
                <w:pPr/>
              </w:pPrChange>
            </w:pPr>
            <w:r>
              <w:t>Datos</w:t>
            </w:r>
          </w:p>
        </w:tc>
        <w:tc>
          <w:tcPr>
            <w:tcW w:w="840" w:type="dxa"/>
          </w:tcPr>
          <w:p w:rsidR="00CD17AB" w:rsidRDefault="00CD17AB" w:rsidP="00887F54">
            <w:r>
              <w:t>App</w:t>
            </w:r>
          </w:p>
        </w:tc>
        <w:tc>
          <w:tcPr>
            <w:tcW w:w="915" w:type="dxa"/>
          </w:tcPr>
          <w:p w:rsidR="00CD17AB" w:rsidRDefault="00CD17AB" w:rsidP="00887F54">
            <w:r>
              <w:t>N</w:t>
            </w:r>
          </w:p>
        </w:tc>
        <w:tc>
          <w:tcPr>
            <w:tcW w:w="776" w:type="dxa"/>
          </w:tcPr>
          <w:p w:rsidR="00CD17AB" w:rsidRDefault="00CD17AB" w:rsidP="00887F54">
            <w:r>
              <w:t>1</w:t>
            </w:r>
          </w:p>
        </w:tc>
      </w:tr>
      <w:tr w:rsidR="00CD17AB" w:rsidTr="00CD17AB">
        <w:tc>
          <w:tcPr>
            <w:tcW w:w="575" w:type="dxa"/>
          </w:tcPr>
          <w:p w:rsidR="00CD17AB" w:rsidRDefault="00CD17AB">
            <w:r>
              <w:fldChar w:fldCharType="begin" w:fldLock="1"/>
            </w:r>
            <w: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[4]","plainTextFormattedCitation":"[4]","previouslyFormattedCitation":"[1]"},"properties":{"noteIndex":0},"schema":"https://github.com/citation-style-language/schema/raw/master/csl-citation.json"}</w:instrText>
            </w:r>
            <w:r>
              <w:fldChar w:fldCharType="separate"/>
            </w:r>
            <w:r w:rsidRPr="0052057E">
              <w:rPr>
                <w:noProof/>
              </w:rPr>
              <w:t>[4]</w:t>
            </w:r>
            <w:r>
              <w:fldChar w:fldCharType="end"/>
            </w:r>
          </w:p>
        </w:tc>
        <w:tc>
          <w:tcPr>
            <w:tcW w:w="774" w:type="dxa"/>
          </w:tcPr>
          <w:p w:rsidR="00CD17AB" w:rsidRDefault="00CD17AB">
            <w:r>
              <w:t>Y</w:t>
            </w:r>
          </w:p>
        </w:tc>
        <w:tc>
          <w:tcPr>
            <w:tcW w:w="1053" w:type="dxa"/>
          </w:tcPr>
          <w:p w:rsidR="00CD17AB" w:rsidRDefault="00CD17AB">
            <w:r>
              <w:t>N</w:t>
            </w:r>
          </w:p>
        </w:tc>
        <w:tc>
          <w:tcPr>
            <w:tcW w:w="624" w:type="dxa"/>
          </w:tcPr>
          <w:p w:rsidR="00CD17AB" w:rsidRDefault="00CD17AB">
            <w:r>
              <w:t>NS</w:t>
            </w:r>
          </w:p>
        </w:tc>
        <w:tc>
          <w:tcPr>
            <w:tcW w:w="793" w:type="dxa"/>
          </w:tcPr>
          <w:p w:rsidR="00CD17AB" w:rsidRDefault="00CD17AB" w:rsidP="00075694">
            <w:pPr>
              <w:jc w:val="center"/>
            </w:pPr>
            <w:r>
              <w:t>N</w:t>
            </w:r>
          </w:p>
        </w:tc>
        <w:tc>
          <w:tcPr>
            <w:tcW w:w="766" w:type="dxa"/>
          </w:tcPr>
          <w:p w:rsidR="00CD17AB" w:rsidRDefault="00CD17AB">
            <w:r>
              <w:t>Y</w:t>
            </w:r>
          </w:p>
        </w:tc>
        <w:tc>
          <w:tcPr>
            <w:tcW w:w="1964" w:type="dxa"/>
          </w:tcPr>
          <w:p w:rsidR="00CD17AB" w:rsidRDefault="00CD17AB" w:rsidP="000D7708">
            <w:pPr>
              <w:jc w:val="center"/>
              <w:pPrChange w:id="8" w:author="Miguel J. Hornos" w:date="2020-05-11T12:45:00Z">
                <w:pPr/>
              </w:pPrChange>
            </w:pPr>
            <w:r>
              <w:t>DO (US)</w:t>
            </w:r>
          </w:p>
        </w:tc>
        <w:tc>
          <w:tcPr>
            <w:tcW w:w="840" w:type="dxa"/>
          </w:tcPr>
          <w:p w:rsidR="00CD17AB" w:rsidRDefault="00CD17AB">
            <w:r>
              <w:t>App</w:t>
            </w:r>
          </w:p>
        </w:tc>
        <w:tc>
          <w:tcPr>
            <w:tcW w:w="915" w:type="dxa"/>
          </w:tcPr>
          <w:p w:rsidR="00CD17AB" w:rsidRDefault="00CD17AB">
            <w:r>
              <w:t>App</w:t>
            </w:r>
          </w:p>
        </w:tc>
        <w:tc>
          <w:tcPr>
            <w:tcW w:w="776" w:type="dxa"/>
          </w:tcPr>
          <w:p w:rsidR="00CD17AB" w:rsidRDefault="00CD17AB">
            <w:r>
              <w:t>1</w:t>
            </w:r>
          </w:p>
        </w:tc>
      </w:tr>
      <w:tr w:rsidR="00CD17AB" w:rsidTr="00CD17AB">
        <w:tc>
          <w:tcPr>
            <w:tcW w:w="575" w:type="dxa"/>
          </w:tcPr>
          <w:p w:rsidR="00CD17AB" w:rsidRDefault="00CD17AB">
            <w:r>
              <w:fldChar w:fldCharType="begin" w:fldLock="1"/>
            </w:r>
            <w: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[5]","plainTextFormattedCitation":"[5]","previouslyFormattedCitation":"[2]"},"properties":{"noteIndex":0},"schema":"https://github.com/citation-style-language/schema/raw/master/csl-citation.json"}</w:instrText>
            </w:r>
            <w:r>
              <w:fldChar w:fldCharType="separate"/>
            </w:r>
            <w:r w:rsidRPr="0052057E">
              <w:rPr>
                <w:noProof/>
              </w:rPr>
              <w:t>[5]</w:t>
            </w:r>
            <w:r>
              <w:fldChar w:fldCharType="end"/>
            </w:r>
          </w:p>
        </w:tc>
        <w:tc>
          <w:tcPr>
            <w:tcW w:w="774" w:type="dxa"/>
          </w:tcPr>
          <w:p w:rsidR="00CD17AB" w:rsidRDefault="00CD17AB">
            <w:r>
              <w:t>Y</w:t>
            </w:r>
          </w:p>
        </w:tc>
        <w:tc>
          <w:tcPr>
            <w:tcW w:w="1053" w:type="dxa"/>
          </w:tcPr>
          <w:p w:rsidR="00CD17AB" w:rsidRDefault="00CD17AB">
            <w:r>
              <w:t>N</w:t>
            </w:r>
          </w:p>
        </w:tc>
        <w:tc>
          <w:tcPr>
            <w:tcW w:w="624" w:type="dxa"/>
          </w:tcPr>
          <w:p w:rsidR="00CD17AB" w:rsidRDefault="00CD17AB">
            <w:r>
              <w:t>A</w:t>
            </w:r>
          </w:p>
        </w:tc>
        <w:tc>
          <w:tcPr>
            <w:tcW w:w="793" w:type="dxa"/>
          </w:tcPr>
          <w:p w:rsidR="00CD17AB" w:rsidRDefault="00CD17AB" w:rsidP="00075694">
            <w:pPr>
              <w:jc w:val="center"/>
            </w:pPr>
            <w:r>
              <w:t>Y</w:t>
            </w:r>
          </w:p>
        </w:tc>
        <w:tc>
          <w:tcPr>
            <w:tcW w:w="766" w:type="dxa"/>
          </w:tcPr>
          <w:p w:rsidR="00CD17AB" w:rsidRDefault="00CD17AB">
            <w:r>
              <w:t>Y</w:t>
            </w:r>
          </w:p>
        </w:tc>
        <w:tc>
          <w:tcPr>
            <w:tcW w:w="1964" w:type="dxa"/>
          </w:tcPr>
          <w:p w:rsidR="00CD17AB" w:rsidRDefault="00CD17AB" w:rsidP="000D7708">
            <w:pPr>
              <w:jc w:val="center"/>
              <w:pPrChange w:id="9" w:author="Miguel J. Hornos" w:date="2020-05-11T12:45:00Z">
                <w:pPr/>
              </w:pPrChange>
            </w:pPr>
            <w:r>
              <w:t>Huellas Dactilares</w:t>
            </w:r>
          </w:p>
        </w:tc>
        <w:tc>
          <w:tcPr>
            <w:tcW w:w="840" w:type="dxa"/>
          </w:tcPr>
          <w:p w:rsidR="00CD17AB" w:rsidRDefault="00CD17AB">
            <w:r>
              <w:t>NS</w:t>
            </w:r>
          </w:p>
        </w:tc>
        <w:tc>
          <w:tcPr>
            <w:tcW w:w="915" w:type="dxa"/>
          </w:tcPr>
          <w:p w:rsidR="00CD17AB" w:rsidRDefault="00CD17AB">
            <w:r>
              <w:t>Sonido</w:t>
            </w:r>
          </w:p>
        </w:tc>
        <w:tc>
          <w:tcPr>
            <w:tcW w:w="776" w:type="dxa"/>
          </w:tcPr>
          <w:p w:rsidR="00CD17AB" w:rsidRDefault="00CD17AB">
            <w:bookmarkStart w:id="10" w:name="_GoBack"/>
            <w:r>
              <w:t>Varios</w:t>
            </w:r>
            <w:bookmarkEnd w:id="10"/>
          </w:p>
        </w:tc>
      </w:tr>
      <w:tr w:rsidR="00CD17AB" w:rsidTr="00CD17AB">
        <w:tc>
          <w:tcPr>
            <w:tcW w:w="575" w:type="dxa"/>
          </w:tcPr>
          <w:p w:rsidR="00CD17AB" w:rsidRDefault="00CD17AB" w:rsidP="00887F54">
            <w:r>
              <w:fldChar w:fldCharType="begin" w:fldLock="1"/>
            </w:r>
            <w: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[6]","plainTextFormattedCitation":"[6]","previouslyFormattedCitation":"[8]"},"properties":{"noteIndex":0},"schema":"https://github.com/citation-style-language/schema/raw/master/csl-citation.json"}</w:instrText>
            </w:r>
            <w:r>
              <w:fldChar w:fldCharType="separate"/>
            </w:r>
            <w:r w:rsidRPr="0052057E">
              <w:rPr>
                <w:noProof/>
              </w:rPr>
              <w:t>[6]</w:t>
            </w:r>
            <w:r>
              <w:fldChar w:fldCharType="end"/>
            </w:r>
          </w:p>
        </w:tc>
        <w:tc>
          <w:tcPr>
            <w:tcW w:w="774" w:type="dxa"/>
          </w:tcPr>
          <w:p w:rsidR="00CD17AB" w:rsidRDefault="00CD17AB" w:rsidP="00887F54">
            <w:r>
              <w:t>N</w:t>
            </w:r>
          </w:p>
        </w:tc>
        <w:tc>
          <w:tcPr>
            <w:tcW w:w="1053" w:type="dxa"/>
          </w:tcPr>
          <w:p w:rsidR="00CD17AB" w:rsidRDefault="00CD17AB" w:rsidP="00887F54">
            <w:r>
              <w:t>N</w:t>
            </w:r>
          </w:p>
        </w:tc>
        <w:tc>
          <w:tcPr>
            <w:tcW w:w="624" w:type="dxa"/>
          </w:tcPr>
          <w:p w:rsidR="00CD17AB" w:rsidRDefault="00CD17AB" w:rsidP="00887F54">
            <w:r>
              <w:t>A</w:t>
            </w:r>
          </w:p>
        </w:tc>
        <w:tc>
          <w:tcPr>
            <w:tcW w:w="793" w:type="dxa"/>
          </w:tcPr>
          <w:p w:rsidR="00CD17AB" w:rsidRDefault="00CD17AB" w:rsidP="00887F54">
            <w:pPr>
              <w:jc w:val="center"/>
            </w:pPr>
            <w:r>
              <w:t>Y</w:t>
            </w:r>
          </w:p>
        </w:tc>
        <w:tc>
          <w:tcPr>
            <w:tcW w:w="766" w:type="dxa"/>
          </w:tcPr>
          <w:p w:rsidR="00CD17AB" w:rsidRDefault="00CD17AB" w:rsidP="00887F54">
            <w:r>
              <w:t>Y</w:t>
            </w:r>
          </w:p>
        </w:tc>
        <w:tc>
          <w:tcPr>
            <w:tcW w:w="1964" w:type="dxa"/>
          </w:tcPr>
          <w:p w:rsidR="00CD17AB" w:rsidRDefault="00CD17AB" w:rsidP="000D7708">
            <w:pPr>
              <w:jc w:val="center"/>
              <w:pPrChange w:id="11" w:author="Miguel J. Hornos" w:date="2020-05-11T12:45:00Z">
                <w:pPr/>
              </w:pPrChange>
            </w:pPr>
            <w:r>
              <w:t>DO (US)</w:t>
            </w:r>
          </w:p>
        </w:tc>
        <w:tc>
          <w:tcPr>
            <w:tcW w:w="840" w:type="dxa"/>
          </w:tcPr>
          <w:p w:rsidR="00CD17AB" w:rsidRDefault="00CD17AB" w:rsidP="00887F54">
            <w:r>
              <w:t>N</w:t>
            </w:r>
          </w:p>
        </w:tc>
        <w:tc>
          <w:tcPr>
            <w:tcW w:w="915" w:type="dxa"/>
          </w:tcPr>
          <w:p w:rsidR="00CD17AB" w:rsidRDefault="00CD17AB" w:rsidP="004E58E1">
            <w:r>
              <w:t>Sonido, SMS</w:t>
            </w:r>
            <w:r w:rsidR="004E58E1">
              <w:t xml:space="preserve">, </w:t>
            </w:r>
            <w:r>
              <w:t>Email</w:t>
            </w:r>
          </w:p>
        </w:tc>
        <w:tc>
          <w:tcPr>
            <w:tcW w:w="776" w:type="dxa"/>
          </w:tcPr>
          <w:p w:rsidR="00CD17AB" w:rsidRDefault="00CD17AB" w:rsidP="00887F54">
            <w:r>
              <w:t>1</w:t>
            </w:r>
          </w:p>
        </w:tc>
      </w:tr>
      <w:tr w:rsidR="00CD17AB" w:rsidTr="00CD17AB">
        <w:tc>
          <w:tcPr>
            <w:tcW w:w="575" w:type="dxa"/>
          </w:tcPr>
          <w:p w:rsidR="00CD17AB" w:rsidRDefault="00CD17AB">
            <w:r>
              <w:fldChar w:fldCharType="begin" w:fldLock="1"/>
            </w:r>
            <w: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[7]","plainTextFormattedCitation":"[7]","previouslyFormattedCitation":"[3]"},"properties":{"noteIndex":0},"schema":"https://github.com/citation-style-language/schema/raw/master/csl-citation.json"}</w:instrText>
            </w:r>
            <w:r>
              <w:fldChar w:fldCharType="separate"/>
            </w:r>
            <w:r w:rsidRPr="0052057E">
              <w:rPr>
                <w:noProof/>
              </w:rPr>
              <w:t>[7]</w:t>
            </w:r>
            <w:r>
              <w:fldChar w:fldCharType="end"/>
            </w:r>
          </w:p>
        </w:tc>
        <w:tc>
          <w:tcPr>
            <w:tcW w:w="774" w:type="dxa"/>
          </w:tcPr>
          <w:p w:rsidR="00CD17AB" w:rsidRDefault="00CD17AB">
            <w:r>
              <w:t>Y</w:t>
            </w:r>
          </w:p>
        </w:tc>
        <w:tc>
          <w:tcPr>
            <w:tcW w:w="1053" w:type="dxa"/>
          </w:tcPr>
          <w:p w:rsidR="00CD17AB" w:rsidRDefault="00CD17AB">
            <w:r>
              <w:t>Y</w:t>
            </w:r>
          </w:p>
        </w:tc>
        <w:tc>
          <w:tcPr>
            <w:tcW w:w="624" w:type="dxa"/>
          </w:tcPr>
          <w:p w:rsidR="00CD17AB" w:rsidRDefault="00CD17AB">
            <w:r>
              <w:t>A</w:t>
            </w:r>
          </w:p>
        </w:tc>
        <w:tc>
          <w:tcPr>
            <w:tcW w:w="793" w:type="dxa"/>
          </w:tcPr>
          <w:p w:rsidR="00CD17AB" w:rsidRDefault="00CD17AB" w:rsidP="00075694">
            <w:pPr>
              <w:jc w:val="center"/>
            </w:pPr>
            <w:r>
              <w:t>Y</w:t>
            </w:r>
          </w:p>
        </w:tc>
        <w:tc>
          <w:tcPr>
            <w:tcW w:w="766" w:type="dxa"/>
          </w:tcPr>
          <w:p w:rsidR="00CD17AB" w:rsidRDefault="00CD17AB">
            <w:r>
              <w:t>N</w:t>
            </w:r>
          </w:p>
        </w:tc>
        <w:tc>
          <w:tcPr>
            <w:tcW w:w="1964" w:type="dxa"/>
          </w:tcPr>
          <w:p w:rsidR="00CD17AB" w:rsidRDefault="00CD17AB" w:rsidP="000D7708">
            <w:pPr>
              <w:jc w:val="center"/>
              <w:pPrChange w:id="12" w:author="Miguel J. Hornos" w:date="2020-05-11T12:45:00Z">
                <w:pPr/>
              </w:pPrChange>
            </w:pPr>
            <w:r>
              <w:t>NS</w:t>
            </w:r>
          </w:p>
        </w:tc>
        <w:tc>
          <w:tcPr>
            <w:tcW w:w="840" w:type="dxa"/>
          </w:tcPr>
          <w:p w:rsidR="00CD17AB" w:rsidRDefault="00CD17AB">
            <w:r>
              <w:t>App</w:t>
            </w:r>
          </w:p>
        </w:tc>
        <w:tc>
          <w:tcPr>
            <w:tcW w:w="915" w:type="dxa"/>
          </w:tcPr>
          <w:p w:rsidR="00CD17AB" w:rsidRDefault="00CD17AB">
            <w:r>
              <w:t>App, Sonido, luces</w:t>
            </w:r>
          </w:p>
        </w:tc>
        <w:tc>
          <w:tcPr>
            <w:tcW w:w="776" w:type="dxa"/>
          </w:tcPr>
          <w:p w:rsidR="00CD17AB" w:rsidRDefault="00CD17AB">
            <w:r>
              <w:t>1</w:t>
            </w:r>
          </w:p>
        </w:tc>
      </w:tr>
      <w:tr w:rsidR="00CD17AB" w:rsidTr="00CD17AB">
        <w:tc>
          <w:tcPr>
            <w:tcW w:w="575" w:type="dxa"/>
          </w:tcPr>
          <w:p w:rsidR="00CD17AB" w:rsidRDefault="00CD17AB">
            <w:r>
              <w:fldChar w:fldCharType="begin" w:fldLock="1"/>
            </w:r>
            <w: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[8]","plainTextFormattedCitation":"[8]","previouslyFormattedCitation":"[4]"},"properties":{"noteIndex":0},"schema":"https://github.com/citation-style-language/schema/raw/master/csl-citation.json"}</w:instrText>
            </w:r>
            <w:r>
              <w:fldChar w:fldCharType="separate"/>
            </w:r>
            <w:r w:rsidRPr="0052057E">
              <w:rPr>
                <w:noProof/>
              </w:rPr>
              <w:t>[8]</w:t>
            </w:r>
            <w:r>
              <w:fldChar w:fldCharType="end"/>
            </w:r>
          </w:p>
        </w:tc>
        <w:tc>
          <w:tcPr>
            <w:tcW w:w="774" w:type="dxa"/>
          </w:tcPr>
          <w:p w:rsidR="00CD17AB" w:rsidRDefault="00CD17AB">
            <w:r>
              <w:t>Y</w:t>
            </w:r>
          </w:p>
        </w:tc>
        <w:tc>
          <w:tcPr>
            <w:tcW w:w="1053" w:type="dxa"/>
          </w:tcPr>
          <w:p w:rsidR="00CD17AB" w:rsidRDefault="00CD17AB">
            <w:r>
              <w:t>Y</w:t>
            </w:r>
          </w:p>
        </w:tc>
        <w:tc>
          <w:tcPr>
            <w:tcW w:w="624" w:type="dxa"/>
          </w:tcPr>
          <w:p w:rsidR="00CD17AB" w:rsidRDefault="00CD17AB">
            <w:r>
              <w:t>NS</w:t>
            </w:r>
          </w:p>
        </w:tc>
        <w:tc>
          <w:tcPr>
            <w:tcW w:w="793" w:type="dxa"/>
          </w:tcPr>
          <w:p w:rsidR="00CD17AB" w:rsidRDefault="00CD17AB" w:rsidP="00075694">
            <w:pPr>
              <w:jc w:val="center"/>
            </w:pPr>
            <w:r>
              <w:t>Y</w:t>
            </w:r>
          </w:p>
        </w:tc>
        <w:tc>
          <w:tcPr>
            <w:tcW w:w="766" w:type="dxa"/>
          </w:tcPr>
          <w:p w:rsidR="00CD17AB" w:rsidRDefault="00CD17AB">
            <w:r>
              <w:t>N</w:t>
            </w:r>
          </w:p>
        </w:tc>
        <w:tc>
          <w:tcPr>
            <w:tcW w:w="1964" w:type="dxa"/>
          </w:tcPr>
          <w:p w:rsidR="00CD17AB" w:rsidRDefault="00CD17AB" w:rsidP="000D7708">
            <w:pPr>
              <w:jc w:val="center"/>
              <w:pPrChange w:id="13" w:author="Miguel J. Hornos" w:date="2020-05-11T12:45:00Z">
                <w:pPr/>
              </w:pPrChange>
            </w:pPr>
            <w:r>
              <w:t>NS</w:t>
            </w:r>
          </w:p>
        </w:tc>
        <w:tc>
          <w:tcPr>
            <w:tcW w:w="840" w:type="dxa"/>
          </w:tcPr>
          <w:p w:rsidR="00CD17AB" w:rsidRDefault="00CD17AB">
            <w:r>
              <w:t>SMS</w:t>
            </w:r>
          </w:p>
        </w:tc>
        <w:tc>
          <w:tcPr>
            <w:tcW w:w="915" w:type="dxa"/>
          </w:tcPr>
          <w:p w:rsidR="00CD17AB" w:rsidRDefault="00CD17AB">
            <w:r>
              <w:t>SMS, Sonido</w:t>
            </w:r>
          </w:p>
        </w:tc>
        <w:tc>
          <w:tcPr>
            <w:tcW w:w="776" w:type="dxa"/>
          </w:tcPr>
          <w:p w:rsidR="00CD17AB" w:rsidRDefault="00CD17AB">
            <w:r>
              <w:t>1</w:t>
            </w:r>
          </w:p>
        </w:tc>
      </w:tr>
      <w:tr w:rsidR="00CD17AB" w:rsidTr="00CD17AB">
        <w:tc>
          <w:tcPr>
            <w:tcW w:w="575" w:type="dxa"/>
          </w:tcPr>
          <w:p w:rsidR="00CD17AB" w:rsidRDefault="00CD17AB" w:rsidP="00887F54">
            <w:r>
              <w:fldChar w:fldCharType="begin" w:fldLock="1"/>
            </w:r>
            <w: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[9]","plainTextFormattedCitation":"[9]","previouslyFormattedCitation":"[9]"},"properties":{"noteIndex":0},"schema":"https://github.com/citation-style-language/schema/raw/master/csl-citation.json"}</w:instrText>
            </w:r>
            <w:r>
              <w:fldChar w:fldCharType="separate"/>
            </w:r>
            <w:r w:rsidRPr="00EA73EB">
              <w:rPr>
                <w:noProof/>
              </w:rPr>
              <w:t>[9]</w:t>
            </w:r>
            <w:r>
              <w:fldChar w:fldCharType="end"/>
            </w:r>
          </w:p>
        </w:tc>
        <w:tc>
          <w:tcPr>
            <w:tcW w:w="774" w:type="dxa"/>
          </w:tcPr>
          <w:p w:rsidR="00CD17AB" w:rsidRDefault="00CD17AB" w:rsidP="00887F54">
            <w:r>
              <w:t>N</w:t>
            </w:r>
          </w:p>
        </w:tc>
        <w:tc>
          <w:tcPr>
            <w:tcW w:w="1053" w:type="dxa"/>
          </w:tcPr>
          <w:p w:rsidR="00CD17AB" w:rsidRDefault="00CD17AB" w:rsidP="00887F54">
            <w:r>
              <w:t>N</w:t>
            </w:r>
          </w:p>
        </w:tc>
        <w:tc>
          <w:tcPr>
            <w:tcW w:w="624" w:type="dxa"/>
          </w:tcPr>
          <w:p w:rsidR="00CD17AB" w:rsidRDefault="00CD17AB" w:rsidP="00887F54">
            <w:r>
              <w:t>M</w:t>
            </w:r>
          </w:p>
        </w:tc>
        <w:tc>
          <w:tcPr>
            <w:tcW w:w="793" w:type="dxa"/>
          </w:tcPr>
          <w:p w:rsidR="00CD17AB" w:rsidRDefault="00CD17AB" w:rsidP="00887F54">
            <w:pPr>
              <w:jc w:val="center"/>
            </w:pPr>
            <w:r>
              <w:t>Y</w:t>
            </w:r>
          </w:p>
        </w:tc>
        <w:tc>
          <w:tcPr>
            <w:tcW w:w="766" w:type="dxa"/>
          </w:tcPr>
          <w:p w:rsidR="00CD17AB" w:rsidRDefault="00CD17AB" w:rsidP="00887F54">
            <w:r>
              <w:t>Y</w:t>
            </w:r>
          </w:p>
        </w:tc>
        <w:tc>
          <w:tcPr>
            <w:tcW w:w="1964" w:type="dxa"/>
          </w:tcPr>
          <w:p w:rsidR="00CD17AB" w:rsidRDefault="00CD17AB" w:rsidP="000D7708">
            <w:pPr>
              <w:jc w:val="center"/>
              <w:pPrChange w:id="14" w:author="Miguel J. Hornos" w:date="2020-05-11T12:45:00Z">
                <w:pPr/>
              </w:pPrChange>
            </w:pPr>
            <w:r>
              <w:t>DO</w:t>
            </w:r>
            <w:r w:rsidR="004E58E1">
              <w:t xml:space="preserve"> </w:t>
            </w:r>
            <w:r>
              <w:t>(IR)</w:t>
            </w:r>
          </w:p>
        </w:tc>
        <w:tc>
          <w:tcPr>
            <w:tcW w:w="840" w:type="dxa"/>
          </w:tcPr>
          <w:p w:rsidR="00CD17AB" w:rsidRDefault="00CD17AB" w:rsidP="00887F54">
            <w:r>
              <w:t>SMS</w:t>
            </w:r>
          </w:p>
        </w:tc>
        <w:tc>
          <w:tcPr>
            <w:tcW w:w="915" w:type="dxa"/>
          </w:tcPr>
          <w:p w:rsidR="00CD17AB" w:rsidRDefault="00CD17AB" w:rsidP="00887F54">
            <w:r>
              <w:t>SMS, Sonido</w:t>
            </w:r>
          </w:p>
        </w:tc>
        <w:tc>
          <w:tcPr>
            <w:tcW w:w="776" w:type="dxa"/>
          </w:tcPr>
          <w:p w:rsidR="00CD17AB" w:rsidRDefault="00CD17AB" w:rsidP="00887F54">
            <w:r>
              <w:t>1</w:t>
            </w:r>
          </w:p>
        </w:tc>
      </w:tr>
      <w:tr w:rsidR="00CD17AB" w:rsidTr="00CD17AB">
        <w:tc>
          <w:tcPr>
            <w:tcW w:w="575" w:type="dxa"/>
          </w:tcPr>
          <w:p w:rsidR="00CD17AB" w:rsidRDefault="00CD17AB" w:rsidP="00887F54">
            <w:r>
              <w:fldChar w:fldCharType="begin" w:fldLock="1"/>
            </w:r>
            <w: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[10]","plainTextFormattedCitation":"[10]","previouslyFormattedCitation":"[5]"},"properties":{"noteIndex":0},"schema":"https://github.com/citation-style-language/schema/raw/master/csl-citation.json"}</w:instrText>
            </w:r>
            <w:r>
              <w:fldChar w:fldCharType="separate"/>
            </w:r>
            <w:r w:rsidRPr="0052057E">
              <w:rPr>
                <w:noProof/>
              </w:rPr>
              <w:t>[10]</w:t>
            </w:r>
            <w:r>
              <w:fldChar w:fldCharType="end"/>
            </w:r>
          </w:p>
        </w:tc>
        <w:tc>
          <w:tcPr>
            <w:tcW w:w="774" w:type="dxa"/>
          </w:tcPr>
          <w:p w:rsidR="00CD17AB" w:rsidRDefault="00CD17AB" w:rsidP="00887F54">
            <w:r>
              <w:t>Y</w:t>
            </w:r>
          </w:p>
        </w:tc>
        <w:tc>
          <w:tcPr>
            <w:tcW w:w="1053" w:type="dxa"/>
          </w:tcPr>
          <w:p w:rsidR="00CD17AB" w:rsidRDefault="00CD17AB" w:rsidP="00887F54">
            <w:r>
              <w:t>N</w:t>
            </w:r>
          </w:p>
        </w:tc>
        <w:tc>
          <w:tcPr>
            <w:tcW w:w="624" w:type="dxa"/>
          </w:tcPr>
          <w:p w:rsidR="00CD17AB" w:rsidRDefault="00CD17AB" w:rsidP="00887F54">
            <w:r>
              <w:t>A</w:t>
            </w:r>
          </w:p>
        </w:tc>
        <w:tc>
          <w:tcPr>
            <w:tcW w:w="793" w:type="dxa"/>
          </w:tcPr>
          <w:p w:rsidR="00CD17AB" w:rsidRDefault="00CD17AB" w:rsidP="00075694">
            <w:pPr>
              <w:jc w:val="center"/>
            </w:pPr>
            <w:r>
              <w:t>Y</w:t>
            </w:r>
          </w:p>
        </w:tc>
        <w:tc>
          <w:tcPr>
            <w:tcW w:w="766" w:type="dxa"/>
          </w:tcPr>
          <w:p w:rsidR="00CD17AB" w:rsidRDefault="00CD17AB" w:rsidP="00887F54">
            <w:r>
              <w:t>N</w:t>
            </w:r>
          </w:p>
        </w:tc>
        <w:tc>
          <w:tcPr>
            <w:tcW w:w="1964" w:type="dxa"/>
          </w:tcPr>
          <w:p w:rsidR="00CD17AB" w:rsidRDefault="00CD17AB" w:rsidP="000D7708">
            <w:pPr>
              <w:jc w:val="center"/>
              <w:pPrChange w:id="15" w:author="Miguel J. Hornos" w:date="2020-05-11T12:45:00Z">
                <w:pPr/>
              </w:pPrChange>
            </w:pPr>
            <w:r>
              <w:t>NS</w:t>
            </w:r>
          </w:p>
        </w:tc>
        <w:tc>
          <w:tcPr>
            <w:tcW w:w="840" w:type="dxa"/>
          </w:tcPr>
          <w:p w:rsidR="00CD17AB" w:rsidRDefault="00CD17AB" w:rsidP="00887F54">
            <w:r>
              <w:t>N</w:t>
            </w:r>
          </w:p>
        </w:tc>
        <w:tc>
          <w:tcPr>
            <w:tcW w:w="915" w:type="dxa"/>
          </w:tcPr>
          <w:p w:rsidR="00CD17AB" w:rsidRDefault="00CD17AB" w:rsidP="00887F54">
            <w:r>
              <w:t>Luz, Sonido</w:t>
            </w:r>
          </w:p>
        </w:tc>
        <w:tc>
          <w:tcPr>
            <w:tcW w:w="776" w:type="dxa"/>
          </w:tcPr>
          <w:p w:rsidR="00CD17AB" w:rsidRDefault="00CD17AB" w:rsidP="00887F54">
            <w:r>
              <w:t>1</w:t>
            </w:r>
          </w:p>
        </w:tc>
      </w:tr>
    </w:tbl>
    <w:p w:rsidR="00722F80" w:rsidRDefault="00722F80" w:rsidP="00EA73EB">
      <w:pPr>
        <w:pStyle w:val="Normal0"/>
      </w:pPr>
    </w:p>
    <w:p w:rsidR="00094465" w:rsidRDefault="00094465" w:rsidP="00EA73EB">
      <w:pPr>
        <w:pStyle w:val="Normal0"/>
      </w:pPr>
      <w:commentRangeStart w:id="16"/>
      <w:r>
        <w:t>N: No</w:t>
      </w:r>
    </w:p>
    <w:p w:rsidR="00094465" w:rsidRDefault="00094465" w:rsidP="00EA73EB">
      <w:pPr>
        <w:pStyle w:val="Normal0"/>
      </w:pPr>
      <w:r>
        <w:t>Y: Sí</w:t>
      </w:r>
      <w:commentRangeEnd w:id="16"/>
      <w:r w:rsidR="004E7976">
        <w:rPr>
          <w:rStyle w:val="Refdecomentario"/>
          <w:rFonts w:asciiTheme="minorHAnsi" w:hAnsiTheme="minorHAnsi" w:cstheme="minorBidi"/>
        </w:rPr>
        <w:commentReference w:id="16"/>
      </w:r>
    </w:p>
    <w:p w:rsidR="00094465" w:rsidRPr="00094465" w:rsidRDefault="000D7708" w:rsidP="00EA73EB">
      <w:pPr>
        <w:pStyle w:val="Normal0"/>
        <w:rPr>
          <w:lang w:val="pt-PT"/>
        </w:rPr>
      </w:pPr>
      <w:r>
        <w:rPr>
          <w:lang w:val="pt-PT"/>
        </w:rPr>
        <w:t>-</w:t>
      </w:r>
      <w:r w:rsidR="00094465" w:rsidRPr="00094465">
        <w:rPr>
          <w:lang w:val="pt-PT"/>
        </w:rPr>
        <w:t>: No</w:t>
      </w:r>
      <w:r>
        <w:rPr>
          <w:lang w:val="pt-PT"/>
        </w:rPr>
        <w:t>n-specified</w:t>
      </w:r>
    </w:p>
    <w:p w:rsidR="00094465" w:rsidRDefault="00094465" w:rsidP="00EA73EB">
      <w:pPr>
        <w:pStyle w:val="Normal0"/>
        <w:rPr>
          <w:lang w:val="pt-PT"/>
        </w:rPr>
      </w:pPr>
      <w:commentRangeStart w:id="17"/>
      <w:r w:rsidRPr="00094465">
        <w:rPr>
          <w:lang w:val="pt-PT"/>
        </w:rPr>
        <w:t>M: M</w:t>
      </w:r>
      <w:r>
        <w:rPr>
          <w:lang w:val="pt-PT"/>
        </w:rPr>
        <w:t>anual</w:t>
      </w:r>
      <w:commentRangeEnd w:id="17"/>
      <w:r w:rsidR="004E7976">
        <w:rPr>
          <w:rStyle w:val="Refdecomentario"/>
          <w:rFonts w:asciiTheme="minorHAnsi" w:hAnsiTheme="minorHAnsi" w:cstheme="minorBidi"/>
        </w:rPr>
        <w:commentReference w:id="17"/>
      </w:r>
    </w:p>
    <w:p w:rsidR="00094465" w:rsidRDefault="00094465" w:rsidP="00EA73EB">
      <w:pPr>
        <w:pStyle w:val="Normal0"/>
        <w:rPr>
          <w:lang w:val="pt-PT"/>
        </w:rPr>
      </w:pPr>
      <w:r>
        <w:rPr>
          <w:lang w:val="pt-PT"/>
        </w:rPr>
        <w:t>A: Automático</w:t>
      </w:r>
    </w:p>
    <w:p w:rsidR="00094465" w:rsidRDefault="00094465" w:rsidP="00EA73EB">
      <w:pPr>
        <w:pStyle w:val="Normal0"/>
      </w:pPr>
      <w:r w:rsidRPr="00094465">
        <w:t xml:space="preserve">Datos: </w:t>
      </w:r>
      <w:commentRangeStart w:id="18"/>
      <w:r>
        <w:t xml:space="preserve">Datos </w:t>
      </w:r>
      <w:r w:rsidRPr="00094465">
        <w:t>de inicio de se</w:t>
      </w:r>
      <w:r>
        <w:t>sión</w:t>
      </w:r>
      <w:commentRangeEnd w:id="18"/>
      <w:r w:rsidR="004E7976">
        <w:rPr>
          <w:rStyle w:val="Refdecomentario"/>
          <w:rFonts w:asciiTheme="minorHAnsi" w:hAnsiTheme="minorHAnsi" w:cstheme="minorBidi"/>
        </w:rPr>
        <w:commentReference w:id="18"/>
      </w:r>
    </w:p>
    <w:p w:rsidR="00094465" w:rsidRPr="00094465" w:rsidRDefault="00094465" w:rsidP="00EA73EB">
      <w:pPr>
        <w:pStyle w:val="Normal0"/>
        <w:rPr>
          <w:lang w:val="pt-PT"/>
        </w:rPr>
      </w:pPr>
      <w:commentRangeStart w:id="19"/>
      <w:r w:rsidRPr="00094465">
        <w:rPr>
          <w:lang w:val="pt-PT"/>
        </w:rPr>
        <w:t>DO: Detector de obstáculos</w:t>
      </w:r>
      <w:commentRangeEnd w:id="19"/>
      <w:r w:rsidR="004E7976">
        <w:rPr>
          <w:rStyle w:val="Refdecomentario"/>
          <w:rFonts w:asciiTheme="minorHAnsi" w:hAnsiTheme="minorHAnsi" w:cstheme="minorBidi"/>
        </w:rPr>
        <w:commentReference w:id="19"/>
      </w:r>
      <w:r>
        <w:rPr>
          <w:lang w:val="pt-PT"/>
        </w:rPr>
        <w:t xml:space="preserve">, US (Ultrasonido) </w:t>
      </w:r>
      <w:commentRangeStart w:id="20"/>
      <w:r>
        <w:rPr>
          <w:lang w:val="pt-PT"/>
        </w:rPr>
        <w:t>IR</w:t>
      </w:r>
      <w:commentRangeEnd w:id="20"/>
      <w:r w:rsidR="004E7976">
        <w:rPr>
          <w:rStyle w:val="Refdecomentario"/>
          <w:rFonts w:asciiTheme="minorHAnsi" w:hAnsiTheme="minorHAnsi" w:cstheme="minorBidi"/>
        </w:rPr>
        <w:commentReference w:id="20"/>
      </w:r>
      <w:r>
        <w:rPr>
          <w:lang w:val="pt-PT"/>
        </w:rPr>
        <w:t xml:space="preserve"> (Infrarrojo</w:t>
      </w:r>
      <w:proofErr w:type="gramStart"/>
      <w:r>
        <w:rPr>
          <w:lang w:val="pt-PT"/>
        </w:rPr>
        <w:t>)</w:t>
      </w:r>
      <w:proofErr w:type="gramEnd"/>
    </w:p>
    <w:p w:rsidR="00094465" w:rsidRDefault="00094465" w:rsidP="00EA73EB">
      <w:pPr>
        <w:pStyle w:val="Normal0"/>
        <w:rPr>
          <w:lang w:val="pt-PT"/>
        </w:rPr>
      </w:pPr>
      <w:r>
        <w:rPr>
          <w:lang w:val="pt-PT"/>
        </w:rPr>
        <w:t xml:space="preserve">SMS: </w:t>
      </w:r>
      <w:commentRangeStart w:id="21"/>
      <w:r>
        <w:rPr>
          <w:lang w:val="pt-PT"/>
        </w:rPr>
        <w:t>Mensaje de texto</w:t>
      </w:r>
      <w:commentRangeEnd w:id="21"/>
      <w:r w:rsidR="004E7976">
        <w:rPr>
          <w:rStyle w:val="Refdecomentario"/>
          <w:rFonts w:asciiTheme="minorHAnsi" w:hAnsiTheme="minorHAnsi" w:cstheme="minorBidi"/>
        </w:rPr>
        <w:commentReference w:id="21"/>
      </w:r>
    </w:p>
    <w:p w:rsidR="00094465" w:rsidRPr="00094465" w:rsidRDefault="00094465" w:rsidP="00EA73EB">
      <w:pPr>
        <w:pStyle w:val="Normal0"/>
      </w:pPr>
      <w:r w:rsidRPr="00094465">
        <w:t>App: Aplicación móvil</w:t>
      </w:r>
    </w:p>
    <w:p w:rsidR="00094465" w:rsidRPr="00094465" w:rsidRDefault="00094465" w:rsidP="00EA73EB">
      <w:pPr>
        <w:pStyle w:val="Normal0"/>
      </w:pPr>
    </w:p>
    <w:p w:rsidR="00094465" w:rsidRPr="00094465" w:rsidRDefault="00094465" w:rsidP="00EA73EB">
      <w:pPr>
        <w:pStyle w:val="Normal0"/>
      </w:pPr>
      <w:bookmarkStart w:id="22" w:name="OLE_LINK147"/>
      <w:bookmarkStart w:id="23" w:name="OLE_LINK148"/>
      <w:bookmarkStart w:id="24" w:name="OLE_LINK149"/>
      <w:r w:rsidRPr="00094465">
        <w:t xml:space="preserve">Las </w:t>
      </w:r>
      <w:r>
        <w:t>referencias que aparecen aquí serán modificadas (secuencia) cuando se coloquen en el documento final.</w:t>
      </w:r>
    </w:p>
    <w:bookmarkEnd w:id="22"/>
    <w:p w:rsidR="00094465" w:rsidRDefault="00094465" w:rsidP="00EA73EB">
      <w:pPr>
        <w:pStyle w:val="Normal0"/>
      </w:pPr>
    </w:p>
    <w:p w:rsidR="004E7976" w:rsidRDefault="004E7976" w:rsidP="00EA73EB">
      <w:pPr>
        <w:pStyle w:val="Normal0"/>
        <w:rPr>
          <w:ins w:id="25" w:author="Miguel J. Hornos" w:date="2020-05-10T19:10:00Z"/>
        </w:rPr>
      </w:pPr>
      <w:ins w:id="26" w:author="Miguel J. Hornos" w:date="2020-05-10T18:59:00Z">
        <w:r w:rsidRPr="005D3845">
          <w:rPr>
            <w:b/>
            <w:rPrChange w:id="27" w:author="Miguel J. Hornos" w:date="2020-05-10T19:01:00Z">
              <w:rPr/>
            </w:rPrChange>
          </w:rPr>
          <w:t>IMPORTANTE</w:t>
        </w:r>
        <w:r>
          <w:t>: Falta un párrafo que haga referencia a la tabla y explique su significado y los fundamental de lo que se presenta en ella.</w:t>
        </w:r>
      </w:ins>
    </w:p>
    <w:p w:rsidR="00502F5B" w:rsidRDefault="00502F5B" w:rsidP="00EA73EB">
      <w:pPr>
        <w:pStyle w:val="Normal0"/>
        <w:rPr>
          <w:ins w:id="28" w:author="Miguel J. Hornos" w:date="2020-05-10T19:11:00Z"/>
        </w:rPr>
      </w:pPr>
    </w:p>
    <w:p w:rsidR="00502F5B" w:rsidRDefault="00502F5B" w:rsidP="00EA73EB">
      <w:pPr>
        <w:pStyle w:val="Normal0"/>
      </w:pPr>
      <w:ins w:id="29" w:author="Miguel J. Hornos" w:date="2020-05-10T19:11:00Z">
        <w:r>
          <w:t>Además, justo al final de la sección 2, poner un párrafo indicando algo as</w:t>
        </w:r>
      </w:ins>
      <w:ins w:id="30" w:author="Miguel J. Hornos" w:date="2020-05-10T19:12:00Z">
        <w:r>
          <w:t>í</w:t>
        </w:r>
      </w:ins>
      <w:ins w:id="31" w:author="Miguel J. Hornos" w:date="2020-05-10T19:11:00Z">
        <w:r>
          <w:t xml:space="preserve">: Como se verá en </w:t>
        </w:r>
      </w:ins>
      <w:ins w:id="32" w:author="Miguel J. Hornos" w:date="2020-05-10T19:12:00Z">
        <w:r>
          <w:t xml:space="preserve">la siguiente sección, nuestra propuesta consiste en un dispensador que puede ser compartido por 4 pacientes </w:t>
        </w:r>
        <w:proofErr w:type="gramStart"/>
        <w:r>
          <w:t>y ...</w:t>
        </w:r>
      </w:ins>
      <w:proofErr w:type="gramEnd"/>
      <w:ins w:id="33" w:author="Miguel J. Hornos" w:date="2020-05-10T19:11:00Z">
        <w:r>
          <w:t xml:space="preserve"> </w:t>
        </w:r>
      </w:ins>
    </w:p>
    <w:p w:rsidR="004E7976" w:rsidRPr="00094465" w:rsidRDefault="004E7976" w:rsidP="00EA73EB">
      <w:pPr>
        <w:pStyle w:val="Normal0"/>
      </w:pPr>
    </w:p>
    <w:p w:rsidR="00094465" w:rsidRPr="00094465" w:rsidRDefault="00094465" w:rsidP="00EA73EB">
      <w:pPr>
        <w:pStyle w:val="Normal0"/>
      </w:pPr>
    </w:p>
    <w:p w:rsidR="0052057E" w:rsidRPr="004E7976" w:rsidRDefault="00722F80" w:rsidP="0052057E">
      <w:pPr>
        <w:widowControl w:val="0"/>
        <w:autoSpaceDE w:val="0"/>
        <w:autoSpaceDN w:val="0"/>
        <w:adjustRightInd w:val="0"/>
        <w:spacing w:line="240" w:lineRule="auto"/>
        <w:ind w:left="640" w:hanging="640"/>
        <w:rPr>
          <w:rFonts w:ascii="Calibri" w:hAnsi="Calibri" w:cs="Calibri"/>
          <w:noProof/>
          <w:szCs w:val="24"/>
          <w:lang w:val="en-GB"/>
        </w:rPr>
      </w:pPr>
      <w:r>
        <w:rPr>
          <w:lang w:val="en-US"/>
        </w:rPr>
        <w:fldChar w:fldCharType="begin" w:fldLock="1"/>
      </w:r>
      <w:r>
        <w:rPr>
          <w:lang w:val="en-US"/>
        </w:rPr>
        <w:instrText xml:space="preserve">ADDIN Mendeley Bibliography CSL_BIBLIOGRAPHY </w:instrText>
      </w:r>
      <w:r>
        <w:rPr>
          <w:lang w:val="en-US"/>
        </w:rPr>
        <w:fldChar w:fldCharType="separate"/>
      </w:r>
      <w:r w:rsidR="0052057E" w:rsidRPr="004E7976">
        <w:rPr>
          <w:rFonts w:ascii="Calibri" w:hAnsi="Calibri" w:cs="Calibri"/>
          <w:noProof/>
          <w:szCs w:val="24"/>
          <w:lang w:val="en-GB"/>
        </w:rPr>
        <w:t>[1]</w:t>
      </w:r>
      <w:r w:rsidR="0052057E" w:rsidRPr="004E7976">
        <w:rPr>
          <w:rFonts w:ascii="Calibri" w:hAnsi="Calibri" w:cs="Calibri"/>
          <w:noProof/>
          <w:szCs w:val="24"/>
          <w:lang w:val="en-GB"/>
        </w:rPr>
        <w:tab/>
        <w:t xml:space="preserve">J. Aneke, C. Ardito, D. Caivano, L. Colizzi, M. F. Costabile, and L. Verardi, “A Low-cost Flexible IoT System Supporting Elderly’s Healthcare in Rural Villages,” in </w:t>
      </w:r>
      <w:r w:rsidR="0052057E" w:rsidRPr="004E7976">
        <w:rPr>
          <w:rFonts w:ascii="Calibri" w:hAnsi="Calibri" w:cs="Calibri"/>
          <w:i/>
          <w:iCs/>
          <w:noProof/>
          <w:szCs w:val="24"/>
          <w:lang w:val="en-GB"/>
        </w:rPr>
        <w:t xml:space="preserve">ACM International Conference </w:t>
      </w:r>
      <w:r w:rsidR="0052057E" w:rsidRPr="004E7976">
        <w:rPr>
          <w:rFonts w:ascii="Calibri" w:hAnsi="Calibri" w:cs="Calibri"/>
          <w:i/>
          <w:iCs/>
          <w:noProof/>
          <w:szCs w:val="24"/>
          <w:lang w:val="en-GB"/>
        </w:rPr>
        <w:lastRenderedPageBreak/>
        <w:t>Proceeding Series</w:t>
      </w:r>
      <w:r w:rsidR="0052057E" w:rsidRPr="004E7976">
        <w:rPr>
          <w:rFonts w:ascii="Calibri" w:hAnsi="Calibri" w:cs="Calibri"/>
          <w:noProof/>
          <w:szCs w:val="24"/>
          <w:lang w:val="en-GB"/>
        </w:rPr>
        <w:t>, 2018, pp. 184–187.</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[2]</w:t>
      </w:r>
      <w:r w:rsidRPr="004E7976">
        <w:rPr>
          <w:rFonts w:ascii="Calibri" w:hAnsi="Calibri" w:cs="Calibri"/>
          <w:noProof/>
          <w:szCs w:val="24"/>
          <w:lang w:val="en-GB"/>
        </w:rPr>
        <w:tab/>
        <w:t xml:space="preserve">S. Jaipriya, R. Aishwarya, N. B. Akash, and A. P. Jeyadevi, “An intelligent medical box remotely controlled by doctor,” in </w:t>
      </w:r>
      <w:r w:rsidRPr="004E7976">
        <w:rPr>
          <w:rFonts w:ascii="Calibri" w:hAnsi="Calibri" w:cs="Calibri"/>
          <w:i/>
          <w:iCs/>
          <w:noProof/>
          <w:szCs w:val="24"/>
          <w:lang w:val="en-GB"/>
        </w:rPr>
        <w:t>Proceedings of the International Conference on Intelligent Sustainable Systems, ICISS 2019</w:t>
      </w:r>
      <w:r w:rsidRPr="004E7976">
        <w:rPr>
          <w:rFonts w:ascii="Calibri" w:hAnsi="Calibri" w:cs="Calibri"/>
          <w:noProof/>
          <w:szCs w:val="24"/>
          <w:lang w:val="en-GB"/>
        </w:rPr>
        <w:t>, 2019, pp. 565–569.</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[3]</w:t>
      </w:r>
      <w:r w:rsidRPr="004E7976">
        <w:rPr>
          <w:rFonts w:ascii="Calibri" w:hAnsi="Calibri" w:cs="Calibri"/>
          <w:noProof/>
          <w:szCs w:val="24"/>
          <w:lang w:val="en-GB"/>
        </w:rPr>
        <w:tab/>
        <w:t xml:space="preserve">U. Singh, A. Sharad, and P. Kumar, “IoMT Based Pill Dispensing System,” in </w:t>
      </w:r>
      <w:r w:rsidRPr="004E7976">
        <w:rPr>
          <w:rFonts w:ascii="Calibri" w:hAnsi="Calibri" w:cs="Calibri"/>
          <w:i/>
          <w:iCs/>
          <w:noProof/>
          <w:szCs w:val="24"/>
          <w:lang w:val="en-GB"/>
        </w:rPr>
        <w:t>2019 10th International Conference on Computing, Communication and Networking Technologies, ICCCNT 2019</w:t>
      </w:r>
      <w:r w:rsidRPr="004E7976">
        <w:rPr>
          <w:rFonts w:ascii="Calibri" w:hAnsi="Calibri" w:cs="Calibri"/>
          <w:noProof/>
          <w:szCs w:val="24"/>
          <w:lang w:val="en-GB"/>
        </w:rPr>
        <w:t>, 2019, pp. 1–5.</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[4]</w:t>
      </w:r>
      <w:r w:rsidRPr="004E7976">
        <w:rPr>
          <w:rFonts w:ascii="Calibri" w:hAnsi="Calibri" w:cs="Calibri"/>
          <w:noProof/>
          <w:szCs w:val="24"/>
          <w:lang w:val="en-GB"/>
        </w:rPr>
        <w:tab/>
        <w:t xml:space="preserve">K. Arora and S. K. Singh, “IOT based portable medical kit,” </w:t>
      </w:r>
      <w:r w:rsidRPr="004E7976">
        <w:rPr>
          <w:rFonts w:ascii="Calibri" w:hAnsi="Calibri" w:cs="Calibri"/>
          <w:i/>
          <w:iCs/>
          <w:noProof/>
          <w:szCs w:val="24"/>
          <w:lang w:val="en-GB"/>
        </w:rPr>
        <w:t>Int. J. Eng. Adv. Technol.</w:t>
      </w:r>
      <w:r w:rsidRPr="004E7976">
        <w:rPr>
          <w:rFonts w:ascii="Calibri" w:hAnsi="Calibri" w:cs="Calibri"/>
          <w:noProof/>
          <w:szCs w:val="24"/>
          <w:lang w:val="en-GB"/>
        </w:rPr>
        <w:t>, vol. 8, no. 5 Special Issue 3, pp. 42–46, 2019.</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[5]</w:t>
      </w:r>
      <w:r w:rsidRPr="004E7976">
        <w:rPr>
          <w:rFonts w:ascii="Calibri" w:hAnsi="Calibri" w:cs="Calibri"/>
          <w:noProof/>
          <w:szCs w:val="24"/>
          <w:lang w:val="en-GB"/>
        </w:rPr>
        <w:tab/>
        <w:t xml:space="preserve">R. I. Rumi, M. I. Pavel, E. Islam, M. B. Shakir, and M. A. Hossain, “IoT Enabled Prescription Reading Smart Medicine Dispenser Implementing Maximally Stable Extremal Regions and OCR,” in </w:t>
      </w:r>
      <w:r w:rsidRPr="004E7976">
        <w:rPr>
          <w:rFonts w:ascii="Calibri" w:hAnsi="Calibri" w:cs="Calibri"/>
          <w:i/>
          <w:iCs/>
          <w:noProof/>
          <w:szCs w:val="24"/>
          <w:lang w:val="en-GB"/>
        </w:rPr>
        <w:t>2019 Third International conference on I-SMAC (IoT in Social, Mobile, Analytics and Cloud) (I-SMAC)</w:t>
      </w:r>
      <w:r w:rsidRPr="004E7976">
        <w:rPr>
          <w:rFonts w:ascii="Calibri" w:hAnsi="Calibri" w:cs="Calibri"/>
          <w:noProof/>
          <w:szCs w:val="24"/>
          <w:lang w:val="en-GB"/>
        </w:rPr>
        <w:t>, 2020, pp. 134–138.</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[6]</w:t>
      </w:r>
      <w:r w:rsidRPr="004E7976">
        <w:rPr>
          <w:rFonts w:ascii="Calibri" w:hAnsi="Calibri" w:cs="Calibri"/>
          <w:noProof/>
          <w:szCs w:val="24"/>
          <w:lang w:val="en-GB"/>
        </w:rPr>
        <w:tab/>
        <w:t xml:space="preserve">K. Kartheek and S. K. Saddam Hussain, “Medical Dispense System Using IoT,” in </w:t>
      </w:r>
      <w:r w:rsidRPr="004E7976">
        <w:rPr>
          <w:rFonts w:ascii="Calibri" w:hAnsi="Calibri" w:cs="Calibri"/>
          <w:i/>
          <w:iCs/>
          <w:noProof/>
          <w:szCs w:val="24"/>
          <w:lang w:val="en-GB"/>
        </w:rPr>
        <w:t>Proceedings - International Conference on Vision Towards Emerging Trends in Communication and Networking, ViTECoN 2019</w:t>
      </w:r>
      <w:r w:rsidRPr="004E7976">
        <w:rPr>
          <w:rFonts w:ascii="Calibri" w:hAnsi="Calibri" w:cs="Calibri"/>
          <w:noProof/>
          <w:szCs w:val="24"/>
          <w:lang w:val="en-GB"/>
        </w:rPr>
        <w:t>, 2019, pp. 1–3.</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[7]</w:t>
      </w:r>
      <w:r w:rsidRPr="004E7976">
        <w:rPr>
          <w:rFonts w:ascii="Calibri" w:hAnsi="Calibri" w:cs="Calibri"/>
          <w:noProof/>
          <w:szCs w:val="24"/>
          <w:lang w:val="en-GB"/>
        </w:rPr>
        <w:tab/>
        <w:t xml:space="preserve">P. K. Nijiya Jabin Najeeb, A. Rimna, K. P. Safa, M. Silvana, and T. K. Adarsh, “Pill care-the smart pill box with remind, authenticate and confirmation function,” in </w:t>
      </w:r>
      <w:r w:rsidRPr="004E7976">
        <w:rPr>
          <w:rFonts w:ascii="Calibri" w:hAnsi="Calibri" w:cs="Calibri"/>
          <w:i/>
          <w:iCs/>
          <w:noProof/>
          <w:szCs w:val="24"/>
          <w:lang w:val="en-GB"/>
        </w:rPr>
        <w:t>2018 International Conference on Emerging Trends and Innovations In Engineering And Technological Research, ICETIETR 2018</w:t>
      </w:r>
      <w:r w:rsidRPr="004E7976">
        <w:rPr>
          <w:rFonts w:ascii="Calibri" w:hAnsi="Calibri" w:cs="Calibri"/>
          <w:noProof/>
          <w:szCs w:val="24"/>
          <w:lang w:val="en-GB"/>
        </w:rPr>
        <w:t>, 2018, pp. 1–5.</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[8]</w:t>
      </w:r>
      <w:r w:rsidRPr="004E7976">
        <w:rPr>
          <w:rFonts w:ascii="Calibri" w:hAnsi="Calibri" w:cs="Calibri"/>
          <w:noProof/>
          <w:szCs w:val="24"/>
          <w:lang w:val="en-GB"/>
        </w:rPr>
        <w:tab/>
        <w:t xml:space="preserve">S. B. Kumar, W. W. Goh, and S. Balakrishnan, “Smart Medicine Reminder Device For The Elderly,” in </w:t>
      </w:r>
      <w:r w:rsidRPr="004E7976">
        <w:rPr>
          <w:rFonts w:ascii="Calibri" w:hAnsi="Calibri" w:cs="Calibri"/>
          <w:i/>
          <w:iCs/>
          <w:noProof/>
          <w:szCs w:val="24"/>
          <w:lang w:val="en-GB"/>
        </w:rPr>
        <w:t>Proceedings - 2018 4th International Conference on Advances in Computing, Communication and Automation, ICACCA 2018</w:t>
      </w:r>
      <w:r w:rsidRPr="004E7976">
        <w:rPr>
          <w:rFonts w:ascii="Calibri" w:hAnsi="Calibri" w:cs="Calibri"/>
          <w:noProof/>
          <w:szCs w:val="24"/>
          <w:lang w:val="en-GB"/>
        </w:rPr>
        <w:t>, 2018, pp. 1–6.</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szCs w:val="24"/>
          <w:lang w:val="en-GB"/>
        </w:rPr>
      </w:pPr>
      <w:r w:rsidRPr="004E7976">
        <w:rPr>
          <w:rFonts w:ascii="Calibri" w:hAnsi="Calibri" w:cs="Calibri"/>
          <w:noProof/>
          <w:szCs w:val="24"/>
          <w:lang w:val="en-GB"/>
        </w:rPr>
        <w:t>[9]</w:t>
      </w:r>
      <w:r w:rsidRPr="004E7976">
        <w:rPr>
          <w:rFonts w:ascii="Calibri" w:hAnsi="Calibri" w:cs="Calibri"/>
          <w:noProof/>
          <w:szCs w:val="24"/>
          <w:lang w:val="en-GB"/>
        </w:rPr>
        <w:tab/>
        <w:t xml:space="preserve">A. Jabeena and S. Kumar, “Smart medicine dispenser,” in </w:t>
      </w:r>
      <w:r w:rsidRPr="004E7976">
        <w:rPr>
          <w:rFonts w:ascii="Calibri" w:hAnsi="Calibri" w:cs="Calibri"/>
          <w:i/>
          <w:iCs/>
          <w:noProof/>
          <w:szCs w:val="24"/>
          <w:lang w:val="en-GB"/>
        </w:rPr>
        <w:t>Proceedings of the International Conference on Smart Systems and Inventive Technology, ICSSIT 2018</w:t>
      </w:r>
      <w:r w:rsidRPr="004E7976">
        <w:rPr>
          <w:rFonts w:ascii="Calibri" w:hAnsi="Calibri" w:cs="Calibri"/>
          <w:noProof/>
          <w:szCs w:val="24"/>
          <w:lang w:val="en-GB"/>
        </w:rPr>
        <w:t>, 2018, pp. 410–414.</w:t>
      </w:r>
    </w:p>
    <w:p w:rsidR="0052057E" w:rsidRPr="004E7976" w:rsidRDefault="0052057E" w:rsidP="0052057E">
      <w:pPr>
        <w:widowControl w:val="0"/>
        <w:autoSpaceDE w:val="0"/>
        <w:autoSpaceDN w:val="0"/>
        <w:adjustRightInd w:val="0"/>
        <w:spacing w:line="240" w:lineRule="auto"/>
        <w:ind w:left="640" w:hanging="640"/>
        <w:rPr>
          <w:rFonts w:ascii="Calibri" w:hAnsi="Calibri" w:cs="Calibri"/>
          <w:noProof/>
          <w:lang w:val="en-GB"/>
        </w:rPr>
      </w:pPr>
      <w:r w:rsidRPr="004E7976">
        <w:rPr>
          <w:rFonts w:ascii="Calibri" w:hAnsi="Calibri" w:cs="Calibri"/>
          <w:noProof/>
          <w:szCs w:val="24"/>
          <w:lang w:val="en-GB"/>
        </w:rPr>
        <w:t>[10]</w:t>
      </w:r>
      <w:r w:rsidRPr="004E7976">
        <w:rPr>
          <w:rFonts w:ascii="Calibri" w:hAnsi="Calibri" w:cs="Calibri"/>
          <w:noProof/>
          <w:szCs w:val="24"/>
          <w:lang w:val="en-GB"/>
        </w:rPr>
        <w:tab/>
        <w:t xml:space="preserve">P. S. Pandey, S. K. Raghuwanshi, and G. S. Tomar, “The real time hardware of Smart Medicine Dispenser to Reduce the Adverse Drugs Reactions,” in </w:t>
      </w:r>
      <w:r w:rsidRPr="004E7976">
        <w:rPr>
          <w:rFonts w:ascii="Calibri" w:hAnsi="Calibri" w:cs="Calibri"/>
          <w:i/>
          <w:iCs/>
          <w:noProof/>
          <w:szCs w:val="24"/>
          <w:lang w:val="en-GB"/>
        </w:rPr>
        <w:t>Proceedings on 2018 International Conference on Advances in Computing and Communication Engineering, ICACCE 2018</w:t>
      </w:r>
      <w:r w:rsidRPr="004E7976">
        <w:rPr>
          <w:rFonts w:ascii="Calibri" w:hAnsi="Calibri" w:cs="Calibri"/>
          <w:noProof/>
          <w:szCs w:val="24"/>
          <w:lang w:val="en-GB"/>
        </w:rPr>
        <w:t>, 2018, pp. 413–418.</w:t>
      </w:r>
    </w:p>
    <w:p w:rsidR="00D850EB" w:rsidRPr="00EA73EB" w:rsidRDefault="00722F80">
      <w:pPr>
        <w:rPr>
          <w:lang w:val="en-US"/>
        </w:rPr>
      </w:pPr>
      <w:r>
        <w:rPr>
          <w:lang w:val="en-US"/>
        </w:rPr>
        <w:fldChar w:fldCharType="end"/>
      </w:r>
      <w:bookmarkEnd w:id="23"/>
      <w:bookmarkEnd w:id="24"/>
    </w:p>
    <w:sectPr w:rsidR="00D850EB" w:rsidRPr="00EA73EB" w:rsidSect="00094465">
      <w:pgSz w:w="12240" w:h="15840"/>
      <w:pgMar w:top="1260" w:right="1170" w:bottom="1417" w:left="19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guel J. Hornos" w:date="2020-05-11T13:34:00Z" w:initials="MJH">
    <w:p w:rsidR="003461D6" w:rsidRDefault="003461D6">
      <w:pPr>
        <w:pStyle w:val="Textocomentario"/>
      </w:pPr>
      <w:r>
        <w:rPr>
          <w:rStyle w:val="Refdecomentario"/>
        </w:rPr>
        <w:annotationRef/>
      </w:r>
      <w:r>
        <w:t>Quitarla</w:t>
      </w:r>
    </w:p>
  </w:comment>
  <w:comment w:id="1" w:author="Miguel J. Hornos" w:date="2020-05-11T13:15:00Z" w:initials="MJH">
    <w:p w:rsidR="00887F54" w:rsidRDefault="00887F54">
      <w:pPr>
        <w:pStyle w:val="Textocomentario"/>
      </w:pPr>
      <w:r>
        <w:rPr>
          <w:rStyle w:val="Refdecomentario"/>
        </w:rPr>
        <w:annotationRef/>
      </w:r>
      <w:r>
        <w:t>Dividir en 2 columnas: Detección (de personas) e Identificación (de pacientes)</w:t>
      </w:r>
    </w:p>
  </w:comment>
  <w:comment w:id="2" w:author="Miguel J. Hornos" w:date="2020-05-10T18:55:00Z" w:initials="MJH">
    <w:p w:rsidR="00887F54" w:rsidRDefault="00887F54">
      <w:pPr>
        <w:pStyle w:val="Textocomentario"/>
      </w:pPr>
      <w:r>
        <w:rPr>
          <w:rStyle w:val="Refdecomentario"/>
        </w:rPr>
        <w:annotationRef/>
      </w:r>
      <w:r>
        <w:t>Si es manual la dispensa, ¿cómo es que se puede programar?</w:t>
      </w:r>
    </w:p>
  </w:comment>
  <w:comment w:id="16" w:author="Miguel J. Hornos" w:date="2020-05-10T18:54:00Z" w:initials="MJH">
    <w:p w:rsidR="00887F54" w:rsidRDefault="00887F54">
      <w:pPr>
        <w:pStyle w:val="Textocomentario"/>
      </w:pPr>
      <w:r>
        <w:rPr>
          <w:rStyle w:val="Refdecomentario"/>
        </w:rPr>
        <w:annotationRef/>
      </w:r>
      <w:r>
        <w:t xml:space="preserve">Poner directamente Yes/No o bien </w:t>
      </w:r>
      <w:r>
        <w:sym w:font="Wingdings 2" w:char="F050"/>
      </w:r>
      <w:r>
        <w:t>/</w:t>
      </w:r>
      <w:r>
        <w:sym w:font="Wingdings 2" w:char="F04F"/>
      </w:r>
      <w:r>
        <w:t xml:space="preserve"> (y mejor si es en verde/rojo)</w:t>
      </w:r>
    </w:p>
  </w:comment>
  <w:comment w:id="17" w:author="Miguel J. Hornos" w:date="2020-05-10T18:56:00Z" w:initials="MJH">
    <w:p w:rsidR="00887F54" w:rsidRDefault="00887F54">
      <w:pPr>
        <w:pStyle w:val="Textocomentario"/>
      </w:pPr>
      <w:r>
        <w:rPr>
          <w:rStyle w:val="Refdecomentario"/>
        </w:rPr>
        <w:annotationRef/>
      </w:r>
      <w:r>
        <w:t>¿Cómo aplican este tipo de dispensa?</w:t>
      </w:r>
    </w:p>
  </w:comment>
  <w:comment w:id="18" w:author="Miguel J. Hornos" w:date="2020-05-10T18:56:00Z" w:initials="MJH">
    <w:p w:rsidR="00887F54" w:rsidRDefault="00887F54">
      <w:pPr>
        <w:pStyle w:val="Textocomentario"/>
      </w:pPr>
      <w:r>
        <w:rPr>
          <w:rStyle w:val="Refdecomentario"/>
        </w:rPr>
        <w:annotationRef/>
      </w:r>
      <w:r>
        <w:t>¿</w:t>
      </w:r>
      <w:proofErr w:type="spellStart"/>
      <w:r>
        <w:t>Username</w:t>
      </w:r>
      <w:proofErr w:type="spellEnd"/>
      <w:r>
        <w:t xml:space="preserve"> &amp; </w:t>
      </w:r>
      <w:proofErr w:type="spellStart"/>
      <w:r>
        <w:t>password</w:t>
      </w:r>
      <w:proofErr w:type="spellEnd"/>
      <w:r>
        <w:t>?</w:t>
      </w:r>
    </w:p>
  </w:comment>
  <w:comment w:id="19" w:author="Miguel J. Hornos" w:date="2020-05-10T18:57:00Z" w:initials="MJH">
    <w:p w:rsidR="00887F54" w:rsidRDefault="00887F54">
      <w:pPr>
        <w:pStyle w:val="Textocomentario"/>
      </w:pPr>
      <w:r>
        <w:rPr>
          <w:rStyle w:val="Refdecomentario"/>
        </w:rPr>
        <w:annotationRef/>
      </w:r>
      <w:r>
        <w:t>¿?</w:t>
      </w:r>
    </w:p>
  </w:comment>
  <w:comment w:id="20" w:author="Miguel J. Hornos" w:date="2020-05-10T18:57:00Z" w:initials="MJH">
    <w:p w:rsidR="00887F54" w:rsidRDefault="00887F54">
      <w:pPr>
        <w:pStyle w:val="Textocomentario"/>
      </w:pPr>
      <w:r>
        <w:rPr>
          <w:rStyle w:val="Refdecomentario"/>
        </w:rPr>
        <w:annotationRef/>
      </w:r>
      <w:r>
        <w:t>PIR?</w:t>
      </w:r>
    </w:p>
  </w:comment>
  <w:comment w:id="21" w:author="Miguel J. Hornos" w:date="2020-05-10T18:58:00Z" w:initials="MJH">
    <w:p w:rsidR="00887F54" w:rsidRDefault="00887F54">
      <w:pPr>
        <w:pStyle w:val="Textocomentario"/>
      </w:pPr>
      <w:r>
        <w:rPr>
          <w:rStyle w:val="Refdecomentario"/>
        </w:rPr>
        <w:annotationRef/>
      </w:r>
      <w:r>
        <w:t xml:space="preserve">Indicar que la emisión de estos </w:t>
      </w:r>
      <w:proofErr w:type="spellStart"/>
      <w:r>
        <w:t>SMSs</w:t>
      </w:r>
      <w:proofErr w:type="spellEnd"/>
      <w:r>
        <w:t xml:space="preserve"> suponen un coste para los usuarios¿?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1B"/>
    <w:rsid w:val="00004DB8"/>
    <w:rsid w:val="00027CB5"/>
    <w:rsid w:val="00075694"/>
    <w:rsid w:val="00094465"/>
    <w:rsid w:val="000D7708"/>
    <w:rsid w:val="0013705A"/>
    <w:rsid w:val="0015665C"/>
    <w:rsid w:val="002C71DB"/>
    <w:rsid w:val="003461D6"/>
    <w:rsid w:val="004E58E1"/>
    <w:rsid w:val="004E7976"/>
    <w:rsid w:val="00502F5B"/>
    <w:rsid w:val="0052057E"/>
    <w:rsid w:val="005D3845"/>
    <w:rsid w:val="00624331"/>
    <w:rsid w:val="0064748F"/>
    <w:rsid w:val="0067411B"/>
    <w:rsid w:val="006C7C61"/>
    <w:rsid w:val="006D4886"/>
    <w:rsid w:val="006F1D8C"/>
    <w:rsid w:val="00722F80"/>
    <w:rsid w:val="00755F4A"/>
    <w:rsid w:val="007976A8"/>
    <w:rsid w:val="00887F54"/>
    <w:rsid w:val="00901D9B"/>
    <w:rsid w:val="009360B2"/>
    <w:rsid w:val="009B77FA"/>
    <w:rsid w:val="00A14F8F"/>
    <w:rsid w:val="00A67F0B"/>
    <w:rsid w:val="00B55C63"/>
    <w:rsid w:val="00CD15AD"/>
    <w:rsid w:val="00CD17AB"/>
    <w:rsid w:val="00D3131F"/>
    <w:rsid w:val="00D850EB"/>
    <w:rsid w:val="00DC0274"/>
    <w:rsid w:val="00DD4443"/>
    <w:rsid w:val="00E37788"/>
    <w:rsid w:val="00EA73EB"/>
    <w:rsid w:val="00FB0C8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Epgrafe">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table" w:styleId="Tablaconcuadrcula">
    <w:name w:val="Table Grid"/>
    <w:basedOn w:val="Tablanormal"/>
    <w:uiPriority w:val="39"/>
    <w:rsid w:val="0067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uiPriority w:val="99"/>
    <w:rsid w:val="00EA73EB"/>
    <w:pPr>
      <w:widowControl w:val="0"/>
      <w:autoSpaceDE w:val="0"/>
      <w:autoSpaceDN w:val="0"/>
      <w:adjustRightInd w:val="0"/>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CD17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7AB"/>
    <w:rPr>
      <w:rFonts w:ascii="Segoe UI" w:hAnsi="Segoe UI" w:cs="Segoe UI"/>
      <w:sz w:val="18"/>
      <w:szCs w:val="18"/>
    </w:rPr>
  </w:style>
  <w:style w:type="character" w:styleId="Refdecomentario">
    <w:name w:val="annotation reference"/>
    <w:basedOn w:val="Fuentedeprrafopredeter"/>
    <w:uiPriority w:val="99"/>
    <w:semiHidden/>
    <w:unhideWhenUsed/>
    <w:rsid w:val="004E7976"/>
    <w:rPr>
      <w:sz w:val="16"/>
      <w:szCs w:val="16"/>
    </w:rPr>
  </w:style>
  <w:style w:type="paragraph" w:styleId="Textocomentario">
    <w:name w:val="annotation text"/>
    <w:basedOn w:val="Normal"/>
    <w:link w:val="TextocomentarioCar"/>
    <w:uiPriority w:val="99"/>
    <w:semiHidden/>
    <w:unhideWhenUsed/>
    <w:rsid w:val="004E79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76"/>
    <w:rPr>
      <w:sz w:val="20"/>
      <w:szCs w:val="20"/>
    </w:rPr>
  </w:style>
  <w:style w:type="paragraph" w:styleId="Asuntodelcomentario">
    <w:name w:val="annotation subject"/>
    <w:basedOn w:val="Textocomentario"/>
    <w:next w:val="Textocomentario"/>
    <w:link w:val="AsuntodelcomentarioCar"/>
    <w:uiPriority w:val="99"/>
    <w:semiHidden/>
    <w:unhideWhenUsed/>
    <w:rsid w:val="004E7976"/>
    <w:rPr>
      <w:b/>
      <w:bCs/>
    </w:rPr>
  </w:style>
  <w:style w:type="character" w:customStyle="1" w:styleId="AsuntodelcomentarioCar">
    <w:name w:val="Asunto del comentario Car"/>
    <w:basedOn w:val="TextocomentarioCar"/>
    <w:link w:val="Asuntodelcomentario"/>
    <w:uiPriority w:val="99"/>
    <w:semiHidden/>
    <w:rsid w:val="004E7976"/>
    <w:rPr>
      <w:b/>
      <w:bCs/>
      <w:sz w:val="20"/>
      <w:szCs w:val="20"/>
    </w:rPr>
  </w:style>
  <w:style w:type="paragraph" w:styleId="Prrafodelista">
    <w:name w:val="List Paragraph"/>
    <w:basedOn w:val="Normal"/>
    <w:uiPriority w:val="34"/>
    <w:qFormat/>
    <w:rsid w:val="003461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Epgrafe">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table" w:styleId="Tablaconcuadrcula">
    <w:name w:val="Table Grid"/>
    <w:basedOn w:val="Tablanormal"/>
    <w:uiPriority w:val="39"/>
    <w:rsid w:val="0067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uiPriority w:val="99"/>
    <w:rsid w:val="00EA73EB"/>
    <w:pPr>
      <w:widowControl w:val="0"/>
      <w:autoSpaceDE w:val="0"/>
      <w:autoSpaceDN w:val="0"/>
      <w:adjustRightInd w:val="0"/>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CD17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7AB"/>
    <w:rPr>
      <w:rFonts w:ascii="Segoe UI" w:hAnsi="Segoe UI" w:cs="Segoe UI"/>
      <w:sz w:val="18"/>
      <w:szCs w:val="18"/>
    </w:rPr>
  </w:style>
  <w:style w:type="character" w:styleId="Refdecomentario">
    <w:name w:val="annotation reference"/>
    <w:basedOn w:val="Fuentedeprrafopredeter"/>
    <w:uiPriority w:val="99"/>
    <w:semiHidden/>
    <w:unhideWhenUsed/>
    <w:rsid w:val="004E7976"/>
    <w:rPr>
      <w:sz w:val="16"/>
      <w:szCs w:val="16"/>
    </w:rPr>
  </w:style>
  <w:style w:type="paragraph" w:styleId="Textocomentario">
    <w:name w:val="annotation text"/>
    <w:basedOn w:val="Normal"/>
    <w:link w:val="TextocomentarioCar"/>
    <w:uiPriority w:val="99"/>
    <w:semiHidden/>
    <w:unhideWhenUsed/>
    <w:rsid w:val="004E79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76"/>
    <w:rPr>
      <w:sz w:val="20"/>
      <w:szCs w:val="20"/>
    </w:rPr>
  </w:style>
  <w:style w:type="paragraph" w:styleId="Asuntodelcomentario">
    <w:name w:val="annotation subject"/>
    <w:basedOn w:val="Textocomentario"/>
    <w:next w:val="Textocomentario"/>
    <w:link w:val="AsuntodelcomentarioCar"/>
    <w:uiPriority w:val="99"/>
    <w:semiHidden/>
    <w:unhideWhenUsed/>
    <w:rsid w:val="004E7976"/>
    <w:rPr>
      <w:b/>
      <w:bCs/>
    </w:rPr>
  </w:style>
  <w:style w:type="character" w:customStyle="1" w:styleId="AsuntodelcomentarioCar">
    <w:name w:val="Asunto del comentario Car"/>
    <w:basedOn w:val="TextocomentarioCar"/>
    <w:link w:val="Asuntodelcomentario"/>
    <w:uiPriority w:val="99"/>
    <w:semiHidden/>
    <w:rsid w:val="004E7976"/>
    <w:rPr>
      <w:b/>
      <w:bCs/>
      <w:sz w:val="20"/>
      <w:szCs w:val="20"/>
    </w:rPr>
  </w:style>
  <w:style w:type="paragraph" w:styleId="Prrafodelista">
    <w:name w:val="List Paragraph"/>
    <w:basedOn w:val="Normal"/>
    <w:uiPriority w:val="34"/>
    <w:qFormat/>
    <w:rsid w:val="0034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5DD50A-D733-4B3A-951E-7AE60EE2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3851</Words>
  <Characters>21183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Gleiston C. Guerrero Ulloa</dc:creator>
  <cp:lastModifiedBy>Miguel J. Hornos</cp:lastModifiedBy>
  <cp:revision>4</cp:revision>
  <dcterms:created xsi:type="dcterms:W3CDTF">2020-05-10T17:00:00Z</dcterms:created>
  <dcterms:modified xsi:type="dcterms:W3CDTF">2020-05-11T13:54:00Z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864fa08d-b11c-38dc-8c45-833ffb5566ed</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