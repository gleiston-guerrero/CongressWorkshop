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D2C" w:rsidRPr="00FA4D2C" w:rsidRDefault="00FA4D2C" w:rsidP="00FA4D2C">
      <w:pPr>
        <w:rPr>
          <w:lang w:val="en-GB"/>
        </w:rPr>
      </w:pPr>
      <w:r w:rsidRPr="00FA4D2C">
        <w:rPr>
          <w:lang w:val="en-GB"/>
        </w:rPr>
        <w:t>Dear Miguel J.,</w:t>
      </w:r>
    </w:p>
    <w:p w:rsidR="00FA4D2C" w:rsidRPr="00FA4D2C" w:rsidRDefault="00FA4D2C" w:rsidP="00FA4D2C">
      <w:pPr>
        <w:rPr>
          <w:lang w:val="en-GB"/>
        </w:rPr>
      </w:pPr>
      <w:r w:rsidRPr="00FA4D2C">
        <w:rPr>
          <w:lang w:val="en-GB"/>
        </w:rPr>
        <w:t>We are pleased to inform that your contribution 5 titled: "IoT-Based Smart Medicine Dispenser to Control and Supervise Medication Intake" has been accepted for publication in WISHWELL 2020.</w:t>
      </w:r>
    </w:p>
    <w:p w:rsidR="00FA4D2C" w:rsidRPr="00FA4D2C" w:rsidRDefault="00FA4D2C" w:rsidP="00FA4D2C">
      <w:pPr>
        <w:rPr>
          <w:lang w:val="en-GB"/>
        </w:rPr>
      </w:pPr>
      <w:r w:rsidRPr="00FA4D2C">
        <w:rPr>
          <w:lang w:val="en-GB"/>
        </w:rPr>
        <w:t xml:space="preserve">Below are the reviewers' comments and suggestions for improvement. Please do your best to follow the recommendations proposed by the reviewers and submit your Camera Ready paper by no later than </w:t>
      </w:r>
      <w:r w:rsidRPr="002F58AD">
        <w:rPr>
          <w:b/>
          <w:lang w:val="en-GB"/>
        </w:rPr>
        <w:t>May 14th, 2020</w:t>
      </w:r>
      <w:r w:rsidRPr="00FA4D2C">
        <w:rPr>
          <w:lang w:val="en-GB"/>
        </w:rPr>
        <w:t xml:space="preserve">. Full instructions to prepare camera-ready are on the workshop website: </w:t>
      </w:r>
      <w:r w:rsidR="001C2357">
        <w:fldChar w:fldCharType="begin"/>
      </w:r>
      <w:r w:rsidR="001C2357" w:rsidRPr="00B7597A">
        <w:rPr>
          <w:lang w:val="en-GB"/>
          <w:rPrChange w:id="0" w:author="Miguel J. Hornos" w:date="2020-05-11T13:57:00Z">
            <w:rPr/>
          </w:rPrChange>
        </w:rPr>
        <w:instrText xml:space="preserve"> HYPERLINK "http://www.eis.mdx.ac.uk/events/wishwell/?page_id=414" </w:instrText>
      </w:r>
      <w:r w:rsidR="001C2357">
        <w:fldChar w:fldCharType="separate"/>
      </w:r>
      <w:r w:rsidRPr="00967A72">
        <w:rPr>
          <w:rStyle w:val="Hipervnculo"/>
          <w:lang w:val="en-GB"/>
        </w:rPr>
        <w:t>http://www.eis.mdx.ac.uk/events/wishwell/?page_id=414</w:t>
      </w:r>
      <w:r w:rsidR="001C2357">
        <w:rPr>
          <w:rStyle w:val="Hipervnculo"/>
          <w:lang w:val="en-GB"/>
        </w:rPr>
        <w:fldChar w:fldCharType="end"/>
      </w:r>
      <w:r>
        <w:rPr>
          <w:lang w:val="en-GB"/>
        </w:rPr>
        <w:t xml:space="preserve"> </w:t>
      </w:r>
    </w:p>
    <w:p w:rsidR="00FA4D2C" w:rsidRPr="00FA4D2C" w:rsidRDefault="00FA4D2C" w:rsidP="00FA4D2C">
      <w:pPr>
        <w:rPr>
          <w:lang w:val="en-GB"/>
        </w:rPr>
      </w:pPr>
      <w:r w:rsidRPr="00FA4D2C">
        <w:rPr>
          <w:lang w:val="en-GB"/>
        </w:rPr>
        <w:t xml:space="preserve">Please remember at least one author of each paper has to register by the 22nd of May at the latest, for otherwise their papers will not be included in the proceedings. Instructions for registration available here: </w:t>
      </w:r>
      <w:r w:rsidR="001C2357">
        <w:fldChar w:fldCharType="begin"/>
      </w:r>
      <w:r w:rsidR="001C2357" w:rsidRPr="00B7597A">
        <w:rPr>
          <w:lang w:val="en-GB"/>
          <w:rPrChange w:id="1" w:author="Miguel J. Hornos" w:date="2020-05-11T13:57:00Z">
            <w:rPr/>
          </w:rPrChange>
        </w:rPr>
        <w:instrText xml:space="preserve"> HYPERLINK "https://blogs.upm.es/ie2020/registration/" </w:instrText>
      </w:r>
      <w:r w:rsidR="001C2357">
        <w:fldChar w:fldCharType="separate"/>
      </w:r>
      <w:r w:rsidRPr="00967A72">
        <w:rPr>
          <w:rStyle w:val="Hipervnculo"/>
          <w:lang w:val="en-GB"/>
        </w:rPr>
        <w:t>https://blogs.upm.es/ie2020/registration/</w:t>
      </w:r>
      <w:r w:rsidR="001C2357">
        <w:rPr>
          <w:rStyle w:val="Hipervnculo"/>
          <w:lang w:val="en-GB"/>
        </w:rPr>
        <w:fldChar w:fldCharType="end"/>
      </w:r>
      <w:r>
        <w:rPr>
          <w:lang w:val="en-GB"/>
        </w:rPr>
        <w:t xml:space="preserve"> </w:t>
      </w:r>
    </w:p>
    <w:p w:rsidR="00FA4D2C" w:rsidRPr="00FA4D2C" w:rsidRDefault="00FA4D2C" w:rsidP="00FA4D2C">
      <w:pPr>
        <w:rPr>
          <w:lang w:val="en-GB"/>
        </w:rPr>
      </w:pPr>
      <w:r w:rsidRPr="00FA4D2C">
        <w:rPr>
          <w:lang w:val="en-GB"/>
        </w:rPr>
        <w:t>Kind regards,</w:t>
      </w:r>
    </w:p>
    <w:p w:rsidR="00FA4D2C" w:rsidRPr="00FA4D2C" w:rsidRDefault="00FA4D2C" w:rsidP="00FA4D2C">
      <w:pPr>
        <w:rPr>
          <w:lang w:val="en-GB"/>
        </w:rPr>
      </w:pPr>
      <w:r w:rsidRPr="00FA4D2C">
        <w:rPr>
          <w:lang w:val="en-GB"/>
        </w:rPr>
        <w:t>WISHWELL co-chairs</w:t>
      </w:r>
    </w:p>
    <w:p w:rsidR="00FA4D2C" w:rsidRPr="00FA4D2C" w:rsidRDefault="00FA4D2C" w:rsidP="00FA4D2C">
      <w:pPr>
        <w:rPr>
          <w:lang w:val="en-GB"/>
        </w:rPr>
      </w:pPr>
    </w:p>
    <w:p w:rsidR="00FA4D2C" w:rsidRPr="00FA4D2C" w:rsidRDefault="00FA4D2C" w:rsidP="00FA4D2C">
      <w:pPr>
        <w:rPr>
          <w:lang w:val="en-GB"/>
        </w:rPr>
      </w:pPr>
      <w:r w:rsidRPr="00FA4D2C">
        <w:rPr>
          <w:lang w:val="en-GB"/>
        </w:rPr>
        <w:t>SUBMISSION: 5</w:t>
      </w:r>
    </w:p>
    <w:p w:rsidR="00FA4D2C" w:rsidRPr="00FA4D2C" w:rsidRDefault="00FA4D2C" w:rsidP="00FA4D2C">
      <w:pPr>
        <w:rPr>
          <w:lang w:val="en-GB"/>
        </w:rPr>
      </w:pPr>
      <w:r w:rsidRPr="00FA4D2C">
        <w:rPr>
          <w:lang w:val="en-GB"/>
        </w:rPr>
        <w:t>TITLE: IoT-Based Smart Medicine Dispenser to Control and Supervise Medication Intake</w:t>
      </w:r>
    </w:p>
    <w:p w:rsidR="00FA4D2C" w:rsidRPr="00FA4D2C" w:rsidRDefault="00FA4D2C" w:rsidP="00FA4D2C">
      <w:pPr>
        <w:rPr>
          <w:lang w:val="en-GB"/>
        </w:rPr>
      </w:pPr>
    </w:p>
    <w:p w:rsidR="00FA4D2C" w:rsidRPr="00FA4D2C" w:rsidRDefault="00FA4D2C" w:rsidP="00FA4D2C">
      <w:pPr>
        <w:rPr>
          <w:lang w:val="en-GB"/>
        </w:rPr>
      </w:pPr>
      <w:r w:rsidRPr="00FA4D2C">
        <w:rPr>
          <w:lang w:val="en-GB"/>
        </w:rPr>
        <w:t>----------------------- REVIEW 1 ---------------------</w:t>
      </w:r>
    </w:p>
    <w:p w:rsidR="00FA4D2C" w:rsidRPr="00FA4D2C" w:rsidRDefault="00FA4D2C" w:rsidP="00FA4D2C">
      <w:pPr>
        <w:rPr>
          <w:lang w:val="en-GB"/>
        </w:rPr>
      </w:pPr>
      <w:r w:rsidRPr="00FA4D2C">
        <w:rPr>
          <w:lang w:val="en-GB"/>
        </w:rPr>
        <w:t>SUBMISSION: 5</w:t>
      </w:r>
    </w:p>
    <w:p w:rsidR="00FA4D2C" w:rsidRPr="00FA4D2C" w:rsidRDefault="00FA4D2C" w:rsidP="00FA4D2C">
      <w:pPr>
        <w:rPr>
          <w:lang w:val="en-GB"/>
        </w:rPr>
      </w:pPr>
      <w:r w:rsidRPr="00FA4D2C">
        <w:rPr>
          <w:lang w:val="en-GB"/>
        </w:rPr>
        <w:t>TITLE: IoT-Based Smart Medicine Dispenser to Control and Supervise Medication Intake</w:t>
      </w:r>
    </w:p>
    <w:p w:rsidR="00FA4D2C" w:rsidRPr="00FA4D2C" w:rsidRDefault="00FA4D2C" w:rsidP="00FA4D2C">
      <w:pPr>
        <w:rPr>
          <w:lang w:val="en-GB"/>
        </w:rPr>
      </w:pPr>
      <w:r w:rsidRPr="002842B1">
        <w:rPr>
          <w:lang w:val="pt-PT"/>
        </w:rPr>
        <w:t xml:space="preserve">AUTHORS: Gleiston Guerrero-Ulloa, Miguel J. Hornos, Carlos Rodríguez-Domínguez and Ma. </w:t>
      </w:r>
      <w:r w:rsidRPr="00FA4D2C">
        <w:rPr>
          <w:lang w:val="en-GB"/>
        </w:rPr>
        <w:t xml:space="preserve">Mercedes </w:t>
      </w:r>
      <w:proofErr w:type="spellStart"/>
      <w:r w:rsidRPr="00FA4D2C">
        <w:rPr>
          <w:lang w:val="en-GB"/>
        </w:rPr>
        <w:t>Fernández-Coello</w:t>
      </w:r>
      <w:proofErr w:type="spellEnd"/>
    </w:p>
    <w:p w:rsidR="00FA4D2C" w:rsidRPr="00FA4D2C" w:rsidRDefault="00FA4D2C" w:rsidP="00FA4D2C">
      <w:pPr>
        <w:rPr>
          <w:lang w:val="en-GB"/>
        </w:rPr>
      </w:pPr>
    </w:p>
    <w:p w:rsidR="00FA4D2C" w:rsidRPr="00FA4D2C" w:rsidRDefault="00FA4D2C" w:rsidP="00FA4D2C">
      <w:pPr>
        <w:rPr>
          <w:lang w:val="en-GB"/>
        </w:rPr>
      </w:pPr>
      <w:r w:rsidRPr="00FA4D2C">
        <w:rPr>
          <w:lang w:val="en-GB"/>
        </w:rPr>
        <w:t>----------- Overall evaluation -----------</w:t>
      </w:r>
    </w:p>
    <w:p w:rsidR="00FA4D2C" w:rsidRPr="00FA4D2C" w:rsidRDefault="00FA4D2C" w:rsidP="00FA4D2C">
      <w:pPr>
        <w:rPr>
          <w:lang w:val="en-GB"/>
        </w:rPr>
      </w:pPr>
      <w:r w:rsidRPr="00FA4D2C">
        <w:rPr>
          <w:lang w:val="en-GB"/>
        </w:rPr>
        <w:t>SCORE: 1 (weak accept)</w:t>
      </w:r>
    </w:p>
    <w:p w:rsidR="00FA4D2C" w:rsidRPr="00FA4D2C" w:rsidRDefault="00FA4D2C" w:rsidP="00FA4D2C">
      <w:pPr>
        <w:rPr>
          <w:lang w:val="en-GB"/>
        </w:rPr>
      </w:pPr>
      <w:r w:rsidRPr="00FA4D2C">
        <w:rPr>
          <w:lang w:val="en-GB"/>
        </w:rPr>
        <w:t>----- TEXT:</w:t>
      </w:r>
    </w:p>
    <w:p w:rsidR="00FA4D2C" w:rsidRPr="00FA4D2C" w:rsidRDefault="00FA4D2C" w:rsidP="00FA4D2C">
      <w:pPr>
        <w:rPr>
          <w:lang w:val="en-GB"/>
        </w:rPr>
      </w:pPr>
      <w:bookmarkStart w:id="2" w:name="OLE_LINK137"/>
      <w:r w:rsidRPr="00FA4D2C">
        <w:rPr>
          <w:lang w:val="en-GB"/>
        </w:rPr>
        <w:t>The research work proposes a system aiding medication intake management. The main component of the system is an automated dispenser that stores and provides the medication a patient must take considering their context. A mobile application allowing the configuration of the dispenser, keeping track of the medication intake and issuing alerts when certain conditions are met is also proposed as part of the solution. The system has been designed to being able to include carers as active users.</w:t>
      </w:r>
    </w:p>
    <w:bookmarkEnd w:id="2"/>
    <w:p w:rsidR="00FA4D2C" w:rsidRPr="00FA4D2C" w:rsidRDefault="00FA4D2C" w:rsidP="00FA4D2C">
      <w:pPr>
        <w:rPr>
          <w:lang w:val="en-GB"/>
        </w:rPr>
      </w:pPr>
      <w:r w:rsidRPr="00FA4D2C">
        <w:rPr>
          <w:lang w:val="en-GB"/>
        </w:rPr>
        <w:lastRenderedPageBreak/>
        <w:t>The topic of the research work is aligned with the topic of the workshop. After improving some issues that are explained below, it is expected that the research work reported in this paper would have a positive impact on the scientific community. The following issues must be addressed before the last version of the paper is submitted.</w:t>
      </w:r>
    </w:p>
    <w:p w:rsidR="00FA4D2C" w:rsidRPr="00FA4D2C" w:rsidRDefault="00FA4D2C" w:rsidP="00FA4D2C">
      <w:pPr>
        <w:rPr>
          <w:lang w:val="en-GB"/>
        </w:rPr>
      </w:pPr>
      <w:r w:rsidRPr="00FA4D2C">
        <w:rPr>
          <w:lang w:val="en-GB"/>
        </w:rPr>
        <w:t>The main drawback of the research work is the lack of validation and a critical analysis of the proposal. The advantages and shortcomings of the proposal are not properly explained by the authors, despite the fact that there are several points that can be highlighted. Some points that must be discussed are detailed below.</w:t>
      </w:r>
    </w:p>
    <w:p w:rsidR="00FA4D2C" w:rsidRPr="00FA4D2C" w:rsidRDefault="00FA4D2C" w:rsidP="00FA4D2C">
      <w:pPr>
        <w:rPr>
          <w:lang w:val="en-GB"/>
        </w:rPr>
      </w:pPr>
      <w:bookmarkStart w:id="3" w:name="OLE_LINK138"/>
      <w:r w:rsidRPr="00FA4D2C">
        <w:rPr>
          <w:lang w:val="en-GB"/>
        </w:rPr>
        <w:t xml:space="preserve">- A comparison of the proposal with some of the systems shown in the ‘Related work’ section must be done. </w:t>
      </w:r>
      <w:r w:rsidR="002F58AD">
        <w:rPr>
          <w:lang w:val="en-GB"/>
        </w:rPr>
        <w:t xml:space="preserve">=&gt; </w:t>
      </w:r>
      <w:r w:rsidR="002F58AD" w:rsidRPr="002F58AD">
        <w:rPr>
          <w:highlight w:val="yellow"/>
          <w:lang w:val="en-GB"/>
        </w:rPr>
        <w:t xml:space="preserve">Final </w:t>
      </w:r>
      <w:proofErr w:type="spellStart"/>
      <w:r w:rsidR="002F58AD" w:rsidRPr="002F58AD">
        <w:rPr>
          <w:highlight w:val="yellow"/>
          <w:lang w:val="en-GB"/>
        </w:rPr>
        <w:t>secc</w:t>
      </w:r>
      <w:proofErr w:type="spellEnd"/>
      <w:r w:rsidR="002F58AD" w:rsidRPr="002F58AD">
        <w:rPr>
          <w:highlight w:val="yellow"/>
          <w:lang w:val="en-GB"/>
        </w:rPr>
        <w:t>. 2</w:t>
      </w:r>
    </w:p>
    <w:bookmarkEnd w:id="3"/>
    <w:p w:rsidR="00FA4D2C" w:rsidRDefault="00FA4D2C" w:rsidP="00FA4D2C">
      <w:pPr>
        <w:rPr>
          <w:lang w:val="en-GB"/>
        </w:rPr>
      </w:pPr>
      <w:r w:rsidRPr="00FA4D2C">
        <w:rPr>
          <w:lang w:val="en-GB"/>
        </w:rPr>
        <w:t xml:space="preserve">- </w:t>
      </w:r>
      <w:r w:rsidRPr="00AD75A6">
        <w:rPr>
          <w:b/>
          <w:lang w:val="en-GB"/>
        </w:rPr>
        <w:t>Automation</w:t>
      </w:r>
      <w:r w:rsidRPr="00FA4D2C">
        <w:rPr>
          <w:lang w:val="en-GB"/>
        </w:rPr>
        <w:t xml:space="preserve">: The level of automation of the system should be highlighted and </w:t>
      </w:r>
      <w:r w:rsidRPr="00821ADD">
        <w:rPr>
          <w:b/>
          <w:lang w:val="en-GB"/>
        </w:rPr>
        <w:t>properly compared with other similar systems</w:t>
      </w:r>
      <w:r w:rsidRPr="00FA4D2C">
        <w:rPr>
          <w:lang w:val="en-GB"/>
        </w:rPr>
        <w:t xml:space="preserve">. </w:t>
      </w:r>
      <w:r w:rsidR="00821ADD">
        <w:rPr>
          <w:lang w:val="en-GB"/>
        </w:rPr>
        <w:t xml:space="preserve">=&gt; </w:t>
      </w:r>
      <w:r w:rsidR="00821ADD" w:rsidRPr="002F58AD">
        <w:rPr>
          <w:highlight w:val="yellow"/>
          <w:lang w:val="en-GB"/>
        </w:rPr>
        <w:t xml:space="preserve">Final </w:t>
      </w:r>
      <w:proofErr w:type="spellStart"/>
      <w:r w:rsidR="00821ADD" w:rsidRPr="002F58AD">
        <w:rPr>
          <w:highlight w:val="yellow"/>
          <w:lang w:val="en-GB"/>
        </w:rPr>
        <w:t>secc</w:t>
      </w:r>
      <w:proofErr w:type="spellEnd"/>
      <w:r w:rsidR="00821ADD" w:rsidRPr="002F58AD">
        <w:rPr>
          <w:highlight w:val="yellow"/>
          <w:lang w:val="en-GB"/>
        </w:rPr>
        <w:t>. 2</w:t>
      </w:r>
    </w:p>
    <w:p w:rsidR="002265ED" w:rsidRDefault="002265ED" w:rsidP="00FA4D2C">
      <w:pPr>
        <w:rPr>
          <w:lang w:val="en-GB"/>
        </w:rPr>
      </w:pPr>
    </w:p>
    <w:p w:rsidR="002265ED" w:rsidRPr="00FA4D2C" w:rsidRDefault="002265ED" w:rsidP="00FA4D2C">
      <w:pPr>
        <w:rPr>
          <w:lang w:val="en-GB"/>
        </w:rPr>
      </w:pPr>
    </w:p>
    <w:tbl>
      <w:tblPr>
        <w:tblStyle w:val="Tablaconcuadrcula"/>
        <w:tblW w:w="0" w:type="auto"/>
        <w:tblLook w:val="04A0" w:firstRow="1" w:lastRow="0" w:firstColumn="1" w:lastColumn="0" w:noHBand="0" w:noVBand="1"/>
      </w:tblPr>
      <w:tblGrid>
        <w:gridCol w:w="583"/>
        <w:gridCol w:w="768"/>
        <w:gridCol w:w="952"/>
        <w:gridCol w:w="602"/>
        <w:gridCol w:w="738"/>
        <w:gridCol w:w="716"/>
        <w:gridCol w:w="1813"/>
        <w:gridCol w:w="808"/>
        <w:gridCol w:w="937"/>
        <w:gridCol w:w="803"/>
      </w:tblGrid>
      <w:tr w:rsidR="002842B1" w:rsidRPr="002265ED" w:rsidTr="00925E59">
        <w:trPr>
          <w:cantSplit/>
          <w:trHeight w:val="1700"/>
        </w:trPr>
        <w:tc>
          <w:tcPr>
            <w:tcW w:w="575"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Ref.</w:t>
            </w:r>
          </w:p>
        </w:tc>
        <w:tc>
          <w:tcPr>
            <w:tcW w:w="774"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Notificación de</w:t>
            </w:r>
          </w:p>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abastecimiento</w:t>
            </w:r>
          </w:p>
        </w:tc>
        <w:tc>
          <w:tcPr>
            <w:tcW w:w="1053"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Actualización prescripción médica</w:t>
            </w:r>
          </w:p>
        </w:tc>
        <w:tc>
          <w:tcPr>
            <w:tcW w:w="624"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Automatización de la Dispensa</w:t>
            </w:r>
          </w:p>
        </w:tc>
        <w:tc>
          <w:tcPr>
            <w:tcW w:w="793" w:type="dxa"/>
            <w:textDirection w:val="btL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Dispensa Programada</w:t>
            </w:r>
          </w:p>
        </w:tc>
        <w:tc>
          <w:tcPr>
            <w:tcW w:w="766" w:type="dxa"/>
            <w:textDirection w:val="btL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Detección de personas</w:t>
            </w:r>
          </w:p>
        </w:tc>
        <w:tc>
          <w:tcPr>
            <w:tcW w:w="1964"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Identificación del paciente</w:t>
            </w:r>
          </w:p>
        </w:tc>
        <w:tc>
          <w:tcPr>
            <w:tcW w:w="840"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Notificaciones para el cuidador</w:t>
            </w:r>
          </w:p>
        </w:tc>
        <w:tc>
          <w:tcPr>
            <w:tcW w:w="915"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Notificaciones para el paciente</w:t>
            </w:r>
          </w:p>
        </w:tc>
        <w:tc>
          <w:tcPr>
            <w:tcW w:w="776"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Número de pacientes</w:t>
            </w:r>
          </w:p>
        </w:tc>
      </w:tr>
      <w:bookmarkStart w:id="4" w:name="_Hlk40026506"/>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[1]","plainTextFormattedCitation":"[1]","previouslyFormattedCitation":"[6]"},"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[1]</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M</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SMS</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Luz</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[2]","plainTextFormattedCitation":"[2]","previouslyFormattedCitation":"[7]"},"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[2]</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N</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Notifica</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[3]","plainTextFormattedCitation":"[3]","previouslyFormattedCitation":"[10]"},"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[3]</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N</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Datos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App</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[4]","plainTextFormattedCitation":"[4]","previouslyFormattedCitation":"[1]"},"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[4]</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N</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DO (US)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App</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App</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{"citationItems":[{"id":"ITEM-1","itemData":{"DOI":"10.1109/i-smac47947.2019.9032709","abstract":"The concept of the Internet of Things (IoT) integrated with embedded system and new technologies in the healthcare sector has opened a new era. The natural decrease in physical condition of senior citizens with aging prompts and expansion in frequencies of different diseases, for that reason they need to take medicine on time to improve their health conditions. In this research work we are focusing on the circumstances of senior citizens, we have proposed an IoT enabled smart medicine box equipped with camera for scanning the prescription. After the system scans the prescription through camera, a number of preprocessing techniques are applied on the prescription for better extraction of information. Following that, we applied Maximally Stable Extremal Regions (MSER). Later, string manipulation is done on the extracted text and relevant information is uploaded in the database. Afterwards, our medicine box uses the information to notify the patient using buzzer and shows the medication information on the LCD display. A patient has to verify his identity using fingerprint to take the medicine. Finally, the medicine box dispenses specific medicines and updates the consumption time in the database. Our system will also notify the patient if the dispenser is getting low on medicine using the display by showing message.","author":[{"dropping-particle":"","family":"Rumi","given":"Roisul Islam","non-dropping-particle":"","parse-names":false,"suffix":""},{"dropping-particle":"","family":"Pavel","given":"Monirul Islam","non-dropping-particle":"","parse-names":false,"suffix":""},{"dropping-particle":"","family":"Islam","given":"Ekhwan","non-dropping-particle":"","parse-names":false,"suffix":""},{"dropping-particle":"","family":"Shakir","given":"Mohsinul Bari","non-dropping-particle":"","parse-names":false,"suffix":""},{"dropping-particle":"","family":"Hossain","given":"Mohammad Amzad","non-dropping-particle":"","parse-names":false,"suffix":""}],"container-title":"2019 Third International conference on I-SMAC (IoT in Social, Mobile, Analytics and Cloud) (I-SMAC)","id":"ITEM-1","issued":{"date-parts":[["2020"]]},"page":"134-138","title":"IoT Enabled Prescription Reading Smart Medicine Dispenser Implementing Maximally Stable Extremal Regions and OCR","type":"paper-conference"},"uris":["http://www.mendeley.com/documents/?uuid=777b1d28-74c8-437c-9369-ff366fac403e"]}],"mendeley":{"formattedCitation":"[5]","plainTextFormattedCitation":"[5]","previouslyFormattedCitation":"[2]"},"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[5]</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Huellas Dactilares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Sonido</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Varios</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[6]","plainTextFormattedCitation":"[6]","previouslyFormattedCitation":"[8]"},"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[6]</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DO (US)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Sonido, SMS-Email</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[7]","plainTextFormattedCitation":"[7]","previouslyFormattedCitation":"[3]"},"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[7]</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App</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App, Sonido, luces</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[8]","plainTextFormattedCitation":"[8]","previouslyFormattedCitation":"[4]"},"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[8]</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SMS</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SMS, Sonido</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[9]","plainTextFormattedCitation":"[9]","previouslyFormattedCitation":"[9]"},"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[9]</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M</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DO(IR)</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SMS</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SMS, Sonido</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[10]","plainTextFormattedCitation":"[10]","previouslyFormattedCitation":"[5]"},"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[10]</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Luz, Sonido</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bl>
    <w:bookmarkEnd w:id="4"/>
    <w:p w:rsidR="002265ED" w:rsidRPr="003D0AA4" w:rsidRDefault="002842B1" w:rsidP="002265ED">
      <w:pPr>
        <w:jc w:val="both"/>
        <w:rPr>
          <w:rFonts w:ascii="Times New Roman" w:hAnsi="Times New Roman" w:cs="Times New Roman"/>
          <w:sz w:val="28"/>
          <w:szCs w:val="28"/>
          <w:lang w:val="es-US"/>
        </w:rPr>
      </w:pPr>
      <w:r w:rsidRPr="003D0AA4">
        <w:rPr>
          <w:rFonts w:ascii="Times New Roman" w:hAnsi="Times New Roman" w:cs="Times New Roman"/>
          <w:sz w:val="28"/>
          <w:szCs w:val="28"/>
          <w:lang w:val="es-US"/>
        </w:rPr>
        <w:t xml:space="preserve">Nuestro Sistema prototipo emite notificaciones cuando se están </w:t>
      </w:r>
      <w:bookmarkStart w:id="5" w:name="OLE_LINK141"/>
      <w:commentRangeStart w:id="6"/>
      <w:r w:rsidRPr="003D0AA4">
        <w:rPr>
          <w:rFonts w:ascii="Times New Roman" w:hAnsi="Times New Roman" w:cs="Times New Roman"/>
          <w:sz w:val="28"/>
          <w:szCs w:val="28"/>
          <w:lang w:val="es-US"/>
        </w:rPr>
        <w:t xml:space="preserve">agitando </w:t>
      </w:r>
      <w:bookmarkEnd w:id="5"/>
      <w:commentRangeEnd w:id="6"/>
      <w:r w:rsidR="001B1D62">
        <w:rPr>
          <w:rStyle w:val="Refdecomentario"/>
        </w:rPr>
        <w:commentReference w:id="6"/>
      </w:r>
      <w:r w:rsidRPr="003D0AA4">
        <w:rPr>
          <w:rFonts w:ascii="Times New Roman" w:hAnsi="Times New Roman" w:cs="Times New Roman"/>
          <w:sz w:val="28"/>
          <w:szCs w:val="28"/>
          <w:lang w:val="es-US"/>
        </w:rPr>
        <w:t>las dosis de medicamentos (cajas de medicamentos) y las recibe el cuidador en su aplicación móvil</w:t>
      </w:r>
      <w:r w:rsidR="002265ED" w:rsidRPr="003D0AA4">
        <w:rPr>
          <w:rFonts w:ascii="Times New Roman" w:hAnsi="Times New Roman" w:cs="Times New Roman"/>
          <w:sz w:val="28"/>
          <w:szCs w:val="28"/>
          <w:lang w:val="es-US"/>
        </w:rPr>
        <w:t>. Otras notificaciones que recibe el cuidador son sobre la ingesta o no de me</w:t>
      </w:r>
      <w:bookmarkStart w:id="7" w:name="OLE_LINK142"/>
      <w:bookmarkStart w:id="8" w:name="OLE_LINK143"/>
      <w:r w:rsidR="002265ED" w:rsidRPr="003D0AA4">
        <w:rPr>
          <w:rFonts w:ascii="Times New Roman" w:hAnsi="Times New Roman" w:cs="Times New Roman"/>
          <w:sz w:val="28"/>
          <w:szCs w:val="28"/>
          <w:lang w:val="es-US"/>
        </w:rPr>
        <w:t>dicamentos por parte del paciente. A</w:t>
      </w:r>
      <w:r w:rsidRPr="003D0AA4">
        <w:rPr>
          <w:rFonts w:ascii="Times New Roman" w:hAnsi="Times New Roman" w:cs="Times New Roman"/>
          <w:sz w:val="28"/>
          <w:szCs w:val="28"/>
          <w:lang w:val="es-US"/>
        </w:rPr>
        <w:t xml:space="preserve">demás, el cuidador </w:t>
      </w:r>
      <w:r w:rsidR="002265ED" w:rsidRPr="003D0AA4">
        <w:rPr>
          <w:rFonts w:ascii="Times New Roman" w:hAnsi="Times New Roman" w:cs="Times New Roman"/>
          <w:sz w:val="28"/>
          <w:szCs w:val="28"/>
          <w:lang w:val="es-US"/>
        </w:rPr>
        <w:t>con su aplicación móvil</w:t>
      </w:r>
      <w:commentRangeStart w:id="9"/>
      <w:r w:rsidR="002265ED" w:rsidRPr="003D0AA4">
        <w:rPr>
          <w:rFonts w:ascii="Times New Roman" w:hAnsi="Times New Roman" w:cs="Times New Roman"/>
          <w:sz w:val="28"/>
          <w:szCs w:val="28"/>
          <w:lang w:val="es-US"/>
        </w:rPr>
        <w:t xml:space="preserve"> </w:t>
      </w:r>
      <w:r w:rsidRPr="003D0AA4">
        <w:rPr>
          <w:rFonts w:ascii="Times New Roman" w:hAnsi="Times New Roman" w:cs="Times New Roman"/>
          <w:sz w:val="28"/>
          <w:szCs w:val="28"/>
          <w:lang w:val="es-US"/>
        </w:rPr>
        <w:t xml:space="preserve">podrá </w:t>
      </w:r>
      <w:r w:rsidR="002265ED" w:rsidRPr="003D0AA4">
        <w:rPr>
          <w:rFonts w:ascii="Times New Roman" w:hAnsi="Times New Roman" w:cs="Times New Roman"/>
          <w:sz w:val="28"/>
          <w:szCs w:val="28"/>
          <w:lang w:val="es-US"/>
        </w:rPr>
        <w:t>modificar</w:t>
      </w:r>
      <w:r w:rsidRPr="003D0AA4">
        <w:rPr>
          <w:rFonts w:ascii="Times New Roman" w:hAnsi="Times New Roman" w:cs="Times New Roman"/>
          <w:sz w:val="28"/>
          <w:szCs w:val="28"/>
          <w:lang w:val="es-US"/>
        </w:rPr>
        <w:t xml:space="preserve"> la prescripción médica </w:t>
      </w:r>
      <w:bookmarkEnd w:id="7"/>
      <w:bookmarkEnd w:id="8"/>
      <w:r w:rsidRPr="003D0AA4">
        <w:rPr>
          <w:rFonts w:ascii="Times New Roman" w:hAnsi="Times New Roman" w:cs="Times New Roman"/>
          <w:sz w:val="28"/>
          <w:szCs w:val="28"/>
          <w:lang w:val="es-US"/>
        </w:rPr>
        <w:t>actualizando el contenido de las cajas de medicamentos</w:t>
      </w:r>
      <w:commentRangeEnd w:id="9"/>
      <w:r w:rsidR="001B1D62">
        <w:rPr>
          <w:rStyle w:val="Refdecomentario"/>
        </w:rPr>
        <w:commentReference w:id="9"/>
      </w:r>
      <w:r w:rsidRPr="003D0AA4">
        <w:rPr>
          <w:rFonts w:ascii="Times New Roman" w:hAnsi="Times New Roman" w:cs="Times New Roman"/>
          <w:sz w:val="28"/>
          <w:szCs w:val="28"/>
          <w:lang w:val="es-US"/>
        </w:rPr>
        <w:t xml:space="preserve">, por lo tanto, </w:t>
      </w:r>
      <w:r w:rsidR="002265ED" w:rsidRPr="003D0AA4">
        <w:rPr>
          <w:rFonts w:ascii="Times New Roman" w:hAnsi="Times New Roman" w:cs="Times New Roman"/>
          <w:sz w:val="28"/>
          <w:szCs w:val="28"/>
          <w:lang w:val="es-US"/>
        </w:rPr>
        <w:t xml:space="preserve">y </w:t>
      </w:r>
      <w:r w:rsidRPr="003D0AA4">
        <w:rPr>
          <w:rFonts w:ascii="Times New Roman" w:hAnsi="Times New Roman" w:cs="Times New Roman"/>
          <w:sz w:val="28"/>
          <w:szCs w:val="28"/>
          <w:lang w:val="es-US"/>
        </w:rPr>
        <w:t>puede modificar la programación de la dispensación.</w:t>
      </w:r>
    </w:p>
    <w:p w:rsidR="002842B1" w:rsidRPr="003D0AA4" w:rsidRDefault="002265ED" w:rsidP="002265ED">
      <w:pPr>
        <w:jc w:val="both"/>
        <w:rPr>
          <w:rFonts w:ascii="Times New Roman" w:hAnsi="Times New Roman" w:cs="Times New Roman"/>
          <w:sz w:val="28"/>
          <w:szCs w:val="28"/>
          <w:lang w:val="es-US"/>
        </w:rPr>
      </w:pPr>
      <w:r w:rsidRPr="003D0AA4">
        <w:rPr>
          <w:rFonts w:ascii="Times New Roman" w:hAnsi="Times New Roman" w:cs="Times New Roman"/>
          <w:sz w:val="28"/>
          <w:szCs w:val="28"/>
          <w:lang w:val="es-US"/>
        </w:rPr>
        <w:t>El dispensador p</w:t>
      </w:r>
      <w:r w:rsidR="002842B1" w:rsidRPr="003D0AA4">
        <w:rPr>
          <w:rFonts w:ascii="Times New Roman" w:hAnsi="Times New Roman" w:cs="Times New Roman"/>
          <w:sz w:val="28"/>
          <w:szCs w:val="28"/>
          <w:lang w:val="es-US"/>
        </w:rPr>
        <w:t xml:space="preserve">ara </w:t>
      </w:r>
      <w:r w:rsidRPr="003D0AA4">
        <w:rPr>
          <w:rFonts w:ascii="Times New Roman" w:hAnsi="Times New Roman" w:cs="Times New Roman"/>
          <w:sz w:val="28"/>
          <w:szCs w:val="28"/>
          <w:lang w:val="es-US"/>
        </w:rPr>
        <w:t xml:space="preserve">cumplir con su función, primero debe detectar </w:t>
      </w:r>
      <w:r w:rsidR="002842B1" w:rsidRPr="003D0AA4">
        <w:rPr>
          <w:rFonts w:ascii="Times New Roman" w:hAnsi="Times New Roman" w:cs="Times New Roman"/>
          <w:sz w:val="28"/>
          <w:szCs w:val="28"/>
          <w:lang w:val="es-US"/>
        </w:rPr>
        <w:t>que alguien está cerca</w:t>
      </w:r>
      <w:r w:rsidRPr="003D0AA4">
        <w:rPr>
          <w:rFonts w:ascii="Times New Roman" w:hAnsi="Times New Roman" w:cs="Times New Roman"/>
          <w:sz w:val="28"/>
          <w:szCs w:val="28"/>
          <w:lang w:val="es-US"/>
        </w:rPr>
        <w:t>, luego debe reconocer</w:t>
      </w:r>
      <w:r w:rsidR="002842B1" w:rsidRPr="003D0AA4">
        <w:rPr>
          <w:rFonts w:ascii="Times New Roman" w:hAnsi="Times New Roman" w:cs="Times New Roman"/>
          <w:sz w:val="28"/>
          <w:szCs w:val="28"/>
          <w:lang w:val="es-US"/>
        </w:rPr>
        <w:t xml:space="preserve"> que es el paciente </w:t>
      </w:r>
      <w:r w:rsidRPr="003D0AA4">
        <w:rPr>
          <w:rFonts w:ascii="Times New Roman" w:hAnsi="Times New Roman" w:cs="Times New Roman"/>
          <w:sz w:val="28"/>
          <w:szCs w:val="28"/>
          <w:lang w:val="es-US"/>
        </w:rPr>
        <w:t xml:space="preserve">a </w:t>
      </w:r>
      <w:r w:rsidR="002842B1" w:rsidRPr="003D0AA4">
        <w:rPr>
          <w:rFonts w:ascii="Times New Roman" w:hAnsi="Times New Roman" w:cs="Times New Roman"/>
          <w:sz w:val="28"/>
          <w:szCs w:val="28"/>
          <w:lang w:val="es-US"/>
        </w:rPr>
        <w:t>qu</w:t>
      </w:r>
      <w:r w:rsidRPr="003D0AA4">
        <w:rPr>
          <w:rFonts w:ascii="Times New Roman" w:hAnsi="Times New Roman" w:cs="Times New Roman"/>
          <w:sz w:val="28"/>
          <w:szCs w:val="28"/>
          <w:lang w:val="es-US"/>
        </w:rPr>
        <w:t>ien</w:t>
      </w:r>
      <w:r w:rsidR="002842B1" w:rsidRPr="003D0AA4">
        <w:rPr>
          <w:rFonts w:ascii="Times New Roman" w:hAnsi="Times New Roman" w:cs="Times New Roman"/>
          <w:sz w:val="28"/>
          <w:szCs w:val="28"/>
          <w:lang w:val="es-US"/>
        </w:rPr>
        <w:t xml:space="preserve"> le toca tomar la medicina</w:t>
      </w:r>
      <w:r w:rsidRPr="003D0AA4">
        <w:rPr>
          <w:rFonts w:ascii="Times New Roman" w:hAnsi="Times New Roman" w:cs="Times New Roman"/>
          <w:sz w:val="28"/>
          <w:szCs w:val="28"/>
          <w:lang w:val="es-US"/>
        </w:rPr>
        <w:t>. La detección lo hace por medio de sensores infrarrojos de presencia y para la verificación del paciente por medio reconocimiento facial. De esta forma nos aseguramos que el dispensador entregue el medicamento al paciente apropiad</w:t>
      </w:r>
      <w:r w:rsidR="001B1D62">
        <w:rPr>
          <w:rFonts w:ascii="Times New Roman" w:hAnsi="Times New Roman" w:cs="Times New Roman"/>
          <w:sz w:val="28"/>
          <w:szCs w:val="28"/>
          <w:lang w:val="es-US"/>
        </w:rPr>
        <w:t>o</w:t>
      </w:r>
      <w:r w:rsidRPr="003D0AA4">
        <w:rPr>
          <w:rFonts w:ascii="Times New Roman" w:hAnsi="Times New Roman" w:cs="Times New Roman"/>
          <w:sz w:val="28"/>
          <w:szCs w:val="28"/>
          <w:lang w:val="es-US"/>
        </w:rPr>
        <w:t>. El dispensador hace todo esto de manera totalmente automática</w:t>
      </w:r>
      <w:commentRangeStart w:id="10"/>
      <w:r w:rsidRPr="003D0AA4">
        <w:rPr>
          <w:rFonts w:ascii="Times New Roman" w:hAnsi="Times New Roman" w:cs="Times New Roman"/>
          <w:sz w:val="28"/>
          <w:szCs w:val="28"/>
          <w:lang w:val="es-US"/>
        </w:rPr>
        <w:t>.</w:t>
      </w:r>
      <w:commentRangeEnd w:id="10"/>
      <w:r w:rsidR="001B1D62">
        <w:rPr>
          <w:rStyle w:val="Refdecomentario"/>
        </w:rPr>
        <w:commentReference w:id="10"/>
      </w:r>
    </w:p>
    <w:p w:rsidR="002265ED" w:rsidRPr="003D0AA4" w:rsidRDefault="00885481" w:rsidP="00885481">
      <w:pPr>
        <w:jc w:val="both"/>
        <w:rPr>
          <w:rFonts w:ascii="Times New Roman" w:hAnsi="Times New Roman" w:cs="Times New Roman"/>
          <w:sz w:val="28"/>
          <w:szCs w:val="28"/>
          <w:lang w:val="es-US"/>
        </w:rPr>
      </w:pPr>
      <w:commentRangeStart w:id="11"/>
      <w:r w:rsidRPr="003D0AA4">
        <w:rPr>
          <w:rFonts w:ascii="Times New Roman" w:hAnsi="Times New Roman" w:cs="Times New Roman"/>
          <w:sz w:val="28"/>
          <w:szCs w:val="28"/>
          <w:lang w:val="es-US"/>
        </w:rPr>
        <w:t>Considerando las diferentes capacidades que pueden tener los pacientes</w:t>
      </w:r>
      <w:commentRangeEnd w:id="11"/>
      <w:r w:rsidR="001B1D62">
        <w:rPr>
          <w:rStyle w:val="Refdecomentario"/>
        </w:rPr>
        <w:commentReference w:id="11"/>
      </w:r>
      <w:r w:rsidRPr="003D0AA4">
        <w:rPr>
          <w:rFonts w:ascii="Times New Roman" w:hAnsi="Times New Roman" w:cs="Times New Roman"/>
          <w:sz w:val="28"/>
          <w:szCs w:val="28"/>
          <w:lang w:val="es-US"/>
        </w:rPr>
        <w:t>, las notificaciones al paciente no se limitan a las que el sistema le envía a l</w:t>
      </w:r>
      <w:r w:rsidR="001B1D62">
        <w:rPr>
          <w:rFonts w:ascii="Times New Roman" w:hAnsi="Times New Roman" w:cs="Times New Roman"/>
          <w:sz w:val="28"/>
          <w:szCs w:val="28"/>
          <w:lang w:val="es-US"/>
        </w:rPr>
        <w:t>a</w:t>
      </w:r>
      <w:r w:rsidRPr="003D0AA4">
        <w:rPr>
          <w:rFonts w:ascii="Times New Roman" w:hAnsi="Times New Roman" w:cs="Times New Roman"/>
          <w:sz w:val="28"/>
          <w:szCs w:val="28"/>
          <w:lang w:val="es-US"/>
        </w:rPr>
        <w:t xml:space="preserve"> aplicación móvil</w:t>
      </w:r>
      <w:ins w:id="12" w:author="Miguel J. Hornos" w:date="2020-05-10T18:14:00Z">
        <w:r w:rsidR="001B1D62">
          <w:rPr>
            <w:rFonts w:ascii="Times New Roman" w:hAnsi="Times New Roman" w:cs="Times New Roman"/>
            <w:sz w:val="28"/>
            <w:szCs w:val="28"/>
            <w:lang w:val="es-US"/>
          </w:rPr>
          <w:t>.</w:t>
        </w:r>
      </w:ins>
      <w:del w:id="13" w:author="Miguel J. Hornos" w:date="2020-05-10T18:14:00Z">
        <w:r w:rsidRPr="003D0AA4" w:rsidDel="001B1D62">
          <w:rPr>
            <w:rFonts w:ascii="Times New Roman" w:hAnsi="Times New Roman" w:cs="Times New Roman"/>
            <w:sz w:val="28"/>
            <w:szCs w:val="28"/>
            <w:lang w:val="es-US"/>
          </w:rPr>
          <w:delText>,</w:delText>
        </w:r>
      </w:del>
      <w:r w:rsidRPr="003D0AA4">
        <w:rPr>
          <w:rFonts w:ascii="Times New Roman" w:hAnsi="Times New Roman" w:cs="Times New Roman"/>
          <w:sz w:val="28"/>
          <w:szCs w:val="28"/>
          <w:lang w:val="es-US"/>
        </w:rPr>
        <w:t xml:space="preserve"> </w:t>
      </w:r>
      <w:del w:id="14" w:author="Miguel J. Hornos" w:date="2020-05-10T18:14:00Z">
        <w:r w:rsidRPr="003D0AA4" w:rsidDel="001B1D62">
          <w:rPr>
            <w:rFonts w:ascii="Times New Roman" w:hAnsi="Times New Roman" w:cs="Times New Roman"/>
            <w:sz w:val="28"/>
            <w:szCs w:val="28"/>
            <w:lang w:val="es-US"/>
          </w:rPr>
          <w:delText>p</w:delText>
        </w:r>
      </w:del>
      <w:ins w:id="15" w:author="Miguel J. Hornos" w:date="2020-05-10T18:14:00Z">
        <w:r w:rsidR="001B1D62">
          <w:rPr>
            <w:rFonts w:ascii="Times New Roman" w:hAnsi="Times New Roman" w:cs="Times New Roman"/>
            <w:sz w:val="28"/>
            <w:szCs w:val="28"/>
            <w:lang w:val="es-US"/>
          </w:rPr>
          <w:t>P</w:t>
        </w:r>
      </w:ins>
      <w:r w:rsidRPr="003D0AA4">
        <w:rPr>
          <w:rFonts w:ascii="Times New Roman" w:hAnsi="Times New Roman" w:cs="Times New Roman"/>
          <w:sz w:val="28"/>
          <w:szCs w:val="28"/>
          <w:lang w:val="es-US"/>
        </w:rPr>
        <w:t xml:space="preserve">or el contrario, el sistema también emite notificaciones de luz y sonido en el dispensador para que, si la persona no tiene las habilidades de manipular un smartphone o no lo tenga a la mano, observe las luces </w:t>
      </w:r>
      <w:del w:id="16" w:author="Miguel J. Hornos" w:date="2020-05-10T18:14:00Z">
        <w:r w:rsidRPr="003D0AA4" w:rsidDel="001B1D62">
          <w:rPr>
            <w:rFonts w:ascii="Times New Roman" w:hAnsi="Times New Roman" w:cs="Times New Roman"/>
            <w:sz w:val="28"/>
            <w:szCs w:val="28"/>
            <w:lang w:val="es-US"/>
          </w:rPr>
          <w:delText xml:space="preserve">que </w:delText>
        </w:r>
      </w:del>
      <w:r w:rsidRPr="003D0AA4">
        <w:rPr>
          <w:rFonts w:ascii="Times New Roman" w:hAnsi="Times New Roman" w:cs="Times New Roman"/>
          <w:sz w:val="28"/>
          <w:szCs w:val="28"/>
          <w:lang w:val="es-US"/>
        </w:rPr>
        <w:t>o escuche el sonido que emite el dispensador</w:t>
      </w:r>
      <w:commentRangeStart w:id="17"/>
      <w:r w:rsidRPr="003D0AA4">
        <w:rPr>
          <w:rFonts w:ascii="Times New Roman" w:hAnsi="Times New Roman" w:cs="Times New Roman"/>
          <w:sz w:val="28"/>
          <w:szCs w:val="28"/>
          <w:lang w:val="es-US"/>
        </w:rPr>
        <w:t>.</w:t>
      </w:r>
      <w:commentRangeEnd w:id="17"/>
      <w:r w:rsidR="001B1D62">
        <w:rPr>
          <w:rStyle w:val="Refdecomentario"/>
        </w:rPr>
        <w:commentReference w:id="17"/>
      </w:r>
    </w:p>
    <w:p w:rsidR="00885481" w:rsidRPr="003D0AA4" w:rsidRDefault="00CF7F69" w:rsidP="00885481">
      <w:pPr>
        <w:jc w:val="both"/>
        <w:rPr>
          <w:rFonts w:ascii="Times New Roman" w:hAnsi="Times New Roman" w:cs="Times New Roman"/>
          <w:sz w:val="28"/>
          <w:szCs w:val="28"/>
          <w:lang w:val="es-US"/>
        </w:rPr>
      </w:pPr>
      <w:r w:rsidRPr="003D0AA4">
        <w:rPr>
          <w:rFonts w:ascii="Times New Roman" w:hAnsi="Times New Roman" w:cs="Times New Roman"/>
          <w:sz w:val="28"/>
          <w:szCs w:val="28"/>
          <w:lang w:val="es-US"/>
        </w:rPr>
        <w:t xml:space="preserve">Otras de las ventajas que presenta nuestro sistema dispensador de medicinas es que está diseñado para ser usado por hasta </w:t>
      </w:r>
      <w:r w:rsidR="003D0AA4">
        <w:rPr>
          <w:rFonts w:ascii="Times New Roman" w:hAnsi="Times New Roman" w:cs="Times New Roman"/>
          <w:sz w:val="28"/>
          <w:szCs w:val="28"/>
          <w:lang w:val="es-US"/>
        </w:rPr>
        <w:t>cuatro</w:t>
      </w:r>
      <w:r w:rsidRPr="003D0AA4">
        <w:rPr>
          <w:rFonts w:ascii="Times New Roman" w:hAnsi="Times New Roman" w:cs="Times New Roman"/>
          <w:sz w:val="28"/>
          <w:szCs w:val="28"/>
          <w:lang w:val="es-US"/>
        </w:rPr>
        <w:t xml:space="preserve"> pacientes, </w:t>
      </w:r>
      <w:commentRangeStart w:id="18"/>
      <w:r w:rsidRPr="003D0AA4">
        <w:rPr>
          <w:rFonts w:ascii="Times New Roman" w:hAnsi="Times New Roman" w:cs="Times New Roman"/>
          <w:sz w:val="28"/>
          <w:szCs w:val="28"/>
          <w:lang w:val="es-US"/>
        </w:rPr>
        <w:t xml:space="preserve">ya que </w:t>
      </w:r>
      <w:bookmarkStart w:id="19" w:name="OLE_LINK144"/>
      <w:r w:rsidRPr="003D0AA4">
        <w:rPr>
          <w:rFonts w:ascii="Times New Roman" w:hAnsi="Times New Roman" w:cs="Times New Roman"/>
          <w:sz w:val="28"/>
          <w:szCs w:val="28"/>
          <w:lang w:val="es-US"/>
        </w:rPr>
        <w:t xml:space="preserve">al parecer únicamente </w:t>
      </w:r>
      <w:r w:rsidRPr="003D0AA4">
        <w:rPr>
          <w:rFonts w:ascii="Times New Roman" w:hAnsi="Times New Roman" w:cs="Times New Roman"/>
          <w:sz w:val="28"/>
          <w:szCs w:val="28"/>
        </w:rPr>
        <w:fldChar w:fldCharType="begin" w:fldLock="1"/>
      </w:r>
      <w:r w:rsidRPr="003D0AA4">
        <w:rPr>
          <w:rFonts w:ascii="Times New Roman" w:hAnsi="Times New Roman" w:cs="Times New Roman"/>
          <w:sz w:val="28"/>
          <w:szCs w:val="28"/>
        </w:rPr>
        <w:instrText>ADDIN CSL_CITATION {"citationItems":[{"id":"ITEM-1","itemData":{"DOI":"10.1109/i-smac47947.2019.9032709","abstract":"The concept of the Internet of Things (IoT) integrated with embedded system and new technologies in the healthcare sector has opened a new era. The natural decrease in physical condition of senior citizens with aging prompts and expansion in frequencies of different diseases, for that reason they need to take medicine on time to improve their health conditions. In this research work we are focusing on the circumstances of senior citizens, we have proposed an IoT enabled smart medicine box equipped with camera for scanning the prescription. After the system scans the prescription through camera, a number of preprocessing techniques are applied on the prescription for better extraction of information. Following that, we applied Maximally Stable Extremal Regions (MSER). Later, string manipulation is done on the extracted text and relevant information is uploaded in the database. Afterwards, our medicine box uses the information to notify the patient using buzzer and shows the medication information on the LCD display. A patient has to verify his identity using fingerprint to take the medicine. Finally, the medicine box dispenses specific medicines and updates the consumption time in the database. O</w:instrText>
      </w:r>
      <w:r w:rsidRPr="003D0AA4">
        <w:rPr>
          <w:rFonts w:ascii="Times New Roman" w:hAnsi="Times New Roman" w:cs="Times New Roman"/>
          <w:sz w:val="28"/>
          <w:szCs w:val="28"/>
          <w:lang w:val="es-US"/>
        </w:rPr>
        <w:instrText>ur system will also notify the patient if the dispenser is getting low on medicine using the display by showing message.","author":[{"dropping-particle":"","family":"Rumi","given":"Roisul Islam","non-dropping-particle":"","parse-names":false,"suffix":""},{"dropping-particle":"","family":"Pavel","given":"Monirul Islam","non-dropping-particle":"","parse-names":false,"suffix":""},{"dropping-particle":"","family":"Islam","given":"Ekhwan","non-dropping-particle":"","parse-names":false,"suffix":""},{"dropping-particle":"","family":"Shakir","given":"Mohsinul Bari","non-dropping-particle":"","parse-names":false,"suffix":""},{"dropping-particle":"","family":"Hossain","given":"Mohammad Amzad","non-dropping-particle":"","parse-names":false,"suffix":""}],"container-title":"2019 Third International conference on I-SMAC (IoT in Social, Mobile, Analytics and Cloud) (I-SMAC)","id":"ITEM-1","issued":{"date-parts":[["2020"]]},"page":"134-138","title":"IoT Enabled Prescription Reading Smart Medicine Dispenser Implementing Maximally Stable Extremal Regions and OCR","type":"paper-conference"},"uris":["http://www.mendeley.com/documents/?uuid=777b1d28-74c8-437c-9369-ff366fac403e"]}],"mendeley":{"formattedCitation":"[5]","plainTextFormattedCitation":"[5]","previouslyFormattedCitation":"[2]"},"properties":{"noteIndex":0},"schema":"https://github.com/citation-style-language/schema/raw/master/csl-citation.json"}</w:instrText>
      </w:r>
      <w:r w:rsidRPr="003D0AA4">
        <w:rPr>
          <w:rFonts w:ascii="Times New Roman" w:hAnsi="Times New Roman" w:cs="Times New Roman"/>
          <w:sz w:val="28"/>
          <w:szCs w:val="28"/>
        </w:rPr>
        <w:fldChar w:fldCharType="separate"/>
      </w:r>
      <w:r w:rsidRPr="003D0AA4">
        <w:rPr>
          <w:rFonts w:ascii="Times New Roman" w:hAnsi="Times New Roman" w:cs="Times New Roman"/>
          <w:noProof/>
          <w:sz w:val="28"/>
          <w:szCs w:val="28"/>
          <w:lang w:val="es-US"/>
        </w:rPr>
        <w:t>[5]</w:t>
      </w:r>
      <w:r w:rsidRPr="003D0AA4">
        <w:rPr>
          <w:rFonts w:ascii="Times New Roman" w:hAnsi="Times New Roman" w:cs="Times New Roman"/>
          <w:sz w:val="28"/>
          <w:szCs w:val="28"/>
        </w:rPr>
        <w:fldChar w:fldCharType="end"/>
      </w:r>
      <w:r w:rsidR="00885481" w:rsidRPr="003D0AA4">
        <w:rPr>
          <w:rFonts w:ascii="Times New Roman" w:hAnsi="Times New Roman" w:cs="Times New Roman"/>
          <w:sz w:val="28"/>
          <w:szCs w:val="28"/>
          <w:lang w:val="es-US"/>
        </w:rPr>
        <w:t xml:space="preserve">, </w:t>
      </w:r>
      <w:r w:rsidRPr="003D0AA4">
        <w:rPr>
          <w:rFonts w:ascii="Times New Roman" w:hAnsi="Times New Roman" w:cs="Times New Roman"/>
          <w:sz w:val="28"/>
          <w:szCs w:val="28"/>
          <w:lang w:val="es-US"/>
        </w:rPr>
        <w:t>cumple con esta característica</w:t>
      </w:r>
      <w:bookmarkEnd w:id="19"/>
      <w:commentRangeEnd w:id="18"/>
      <w:r w:rsidR="00274BA1">
        <w:rPr>
          <w:rStyle w:val="Refdecomentario"/>
        </w:rPr>
        <w:commentReference w:id="18"/>
      </w:r>
      <w:r w:rsidRPr="003D0AA4">
        <w:rPr>
          <w:rFonts w:ascii="Times New Roman" w:hAnsi="Times New Roman" w:cs="Times New Roman"/>
          <w:sz w:val="28"/>
          <w:szCs w:val="28"/>
          <w:lang w:val="es-US"/>
        </w:rPr>
        <w:t>.</w:t>
      </w:r>
    </w:p>
    <w:p w:rsidR="00CF7F69" w:rsidRPr="003D0AA4" w:rsidRDefault="00CF7F69" w:rsidP="00FA4D2C">
      <w:pPr>
        <w:rPr>
          <w:lang w:val="es-US"/>
        </w:rPr>
      </w:pPr>
    </w:p>
    <w:p w:rsidR="00CF7F69" w:rsidRPr="003D0AA4" w:rsidRDefault="00CF7F69" w:rsidP="00FA4D2C">
      <w:pPr>
        <w:rPr>
          <w:lang w:val="es-US"/>
        </w:rPr>
      </w:pPr>
    </w:p>
    <w:p w:rsidR="00FA4D2C" w:rsidRPr="003A77C5" w:rsidRDefault="00FA4D2C" w:rsidP="00FA4D2C">
      <w:r w:rsidRPr="00FA4D2C">
        <w:rPr>
          <w:lang w:val="en-GB"/>
        </w:rPr>
        <w:t xml:space="preserve">- </w:t>
      </w:r>
      <w:r w:rsidRPr="00AD75A6">
        <w:rPr>
          <w:b/>
          <w:lang w:val="en-GB"/>
        </w:rPr>
        <w:t>Privacy issues</w:t>
      </w:r>
      <w:r w:rsidRPr="00FA4D2C">
        <w:rPr>
          <w:lang w:val="en-GB"/>
        </w:rPr>
        <w:t>: Using facial recognition in the identification process of the system should be analysed as a potential issue associated with privacy concerns.</w:t>
      </w:r>
      <w:r w:rsidR="00821ADD">
        <w:rPr>
          <w:lang w:val="en-GB"/>
        </w:rPr>
        <w:t xml:space="preserve"> </w:t>
      </w:r>
      <w:r w:rsidR="00821ADD" w:rsidRPr="003A77C5">
        <w:rPr>
          <w:highlight w:val="yellow"/>
        </w:rPr>
        <w:t xml:space="preserve">Local/Cloud Computing y/o </w:t>
      </w:r>
      <w:proofErr w:type="spellStart"/>
      <w:r w:rsidR="00821ADD" w:rsidRPr="003A77C5">
        <w:rPr>
          <w:highlight w:val="yellow"/>
        </w:rPr>
        <w:t>Future</w:t>
      </w:r>
      <w:proofErr w:type="spellEnd"/>
      <w:r w:rsidR="00821ADD" w:rsidRPr="003A77C5">
        <w:rPr>
          <w:highlight w:val="yellow"/>
        </w:rPr>
        <w:t xml:space="preserve"> </w:t>
      </w:r>
      <w:proofErr w:type="spellStart"/>
      <w:r w:rsidR="00821ADD" w:rsidRPr="003A77C5">
        <w:rPr>
          <w:highlight w:val="yellow"/>
        </w:rPr>
        <w:t>work</w:t>
      </w:r>
      <w:proofErr w:type="spellEnd"/>
    </w:p>
    <w:p w:rsidR="00CF7F69" w:rsidRDefault="00CF7F69" w:rsidP="00CF7F69">
      <w:pPr>
        <w:jc w:val="both"/>
        <w:rPr>
          <w:rFonts w:ascii="Times New Roman" w:hAnsi="Times New Roman" w:cs="Times New Roman"/>
          <w:lang w:val="es-US"/>
        </w:rPr>
      </w:pPr>
    </w:p>
    <w:p w:rsidR="00CF7F69" w:rsidRPr="003D0AA4" w:rsidRDefault="00CF7F69" w:rsidP="00CF7F69">
      <w:pPr>
        <w:jc w:val="both"/>
        <w:rPr>
          <w:rFonts w:ascii="Times New Roman" w:hAnsi="Times New Roman" w:cs="Times New Roman"/>
          <w:sz w:val="28"/>
          <w:szCs w:val="28"/>
          <w:lang w:val="es-US"/>
        </w:rPr>
      </w:pPr>
      <w:r w:rsidRPr="003D0AA4">
        <w:rPr>
          <w:rFonts w:ascii="Times New Roman" w:hAnsi="Times New Roman" w:cs="Times New Roman"/>
          <w:sz w:val="28"/>
          <w:szCs w:val="28"/>
          <w:lang w:val="es-US"/>
        </w:rPr>
        <w:t>Los datos del paciente que la aplicación exige son ingresados con consentimiento del paciente o en su defecto, bajo la total responsabilidad del cuidador. Cabe mencionar que la privacidad del paciente no se verá afectada por el proceso que involucra el reconocimiento facial, ya que, el sistema no almacena en ningún lado las fotografías que toma para efectuar la dispensación de la medicina.</w:t>
      </w:r>
    </w:p>
    <w:p w:rsidR="00326C07" w:rsidRPr="003D0AA4" w:rsidRDefault="00326C07" w:rsidP="00CF7F69">
      <w:pPr>
        <w:jc w:val="both"/>
        <w:rPr>
          <w:rFonts w:ascii="Times New Roman" w:hAnsi="Times New Roman" w:cs="Times New Roman"/>
          <w:sz w:val="28"/>
          <w:szCs w:val="28"/>
          <w:lang w:val="es-US"/>
        </w:rPr>
      </w:pPr>
    </w:p>
    <w:p w:rsidR="00326C07" w:rsidRPr="003D0AA4" w:rsidRDefault="00326C07" w:rsidP="00CF7F69">
      <w:pPr>
        <w:jc w:val="both"/>
        <w:rPr>
          <w:rFonts w:ascii="Times New Roman" w:hAnsi="Times New Roman" w:cs="Times New Roman"/>
          <w:sz w:val="28"/>
          <w:szCs w:val="28"/>
          <w:lang w:val="es-US"/>
        </w:rPr>
      </w:pPr>
      <w:r w:rsidRPr="003D0AA4">
        <w:rPr>
          <w:rFonts w:ascii="Times New Roman" w:hAnsi="Times New Roman" w:cs="Times New Roman"/>
          <w:sz w:val="28"/>
          <w:szCs w:val="28"/>
          <w:lang w:val="es-US"/>
        </w:rPr>
        <w:t>Como trabajo futuro se evaluará el rendimiento de mantener la base de datos encriptada con todos los datos del paciente, incluyendo las fotografías que sirven para comparar en el reconocimiento facial en la Raspberry Pi, de esta manera se disminuirá la posibilidad de violentar la privacidad del paciente.</w:t>
      </w:r>
    </w:p>
    <w:p w:rsidR="00CF7F69" w:rsidRPr="00CF7F69" w:rsidRDefault="00CF7F69" w:rsidP="00FA4D2C">
      <w:pPr>
        <w:rPr>
          <w:lang w:val="es-US"/>
        </w:rPr>
      </w:pPr>
    </w:p>
    <w:p w:rsidR="00FA4D2C" w:rsidRDefault="00FA4D2C" w:rsidP="00FA4D2C">
      <w:pPr>
        <w:rPr>
          <w:lang w:val="en-GB"/>
        </w:rPr>
      </w:pPr>
      <w:r w:rsidRPr="00FA4D2C">
        <w:rPr>
          <w:lang w:val="en-GB"/>
        </w:rPr>
        <w:t xml:space="preserve">- The </w:t>
      </w:r>
      <w:r w:rsidRPr="00AD75A6">
        <w:rPr>
          <w:b/>
          <w:lang w:val="en-GB"/>
        </w:rPr>
        <w:t>validation of the proposal with real users</w:t>
      </w:r>
      <w:r w:rsidRPr="00FA4D2C">
        <w:rPr>
          <w:lang w:val="en-GB"/>
        </w:rPr>
        <w:t xml:space="preserve"> must be explained as </w:t>
      </w:r>
      <w:r w:rsidRPr="00AD75A6">
        <w:rPr>
          <w:highlight w:val="yellow"/>
          <w:lang w:val="en-GB"/>
        </w:rPr>
        <w:t>future work</w:t>
      </w:r>
      <w:r w:rsidRPr="00FA4D2C">
        <w:rPr>
          <w:lang w:val="en-GB"/>
        </w:rPr>
        <w:t>.</w:t>
      </w:r>
    </w:p>
    <w:p w:rsidR="00DF3DFD" w:rsidRDefault="00DF3DFD" w:rsidP="00DF3DFD">
      <w:pPr>
        <w:jc w:val="both"/>
        <w:rPr>
          <w:rFonts w:ascii="Times New Roman" w:hAnsi="Times New Roman" w:cs="Times New Roman"/>
          <w:lang w:val="es-US"/>
        </w:rPr>
      </w:pPr>
      <w:r w:rsidRPr="00DF3DFD">
        <w:rPr>
          <w:rFonts w:ascii="Times New Roman" w:hAnsi="Times New Roman" w:cs="Times New Roman"/>
          <w:lang w:val="es-US"/>
        </w:rPr>
        <w:t xml:space="preserve">El </w:t>
      </w:r>
      <w:r>
        <w:rPr>
          <w:rFonts w:ascii="Times New Roman" w:hAnsi="Times New Roman" w:cs="Times New Roman"/>
          <w:lang w:val="es-US"/>
        </w:rPr>
        <w:t>s</w:t>
      </w:r>
      <w:r w:rsidRPr="00DF3DFD">
        <w:rPr>
          <w:rFonts w:ascii="Times New Roman" w:hAnsi="Times New Roman" w:cs="Times New Roman"/>
          <w:lang w:val="es-US"/>
        </w:rPr>
        <w:t>istema prototipo que se presenta en este documento</w:t>
      </w:r>
      <w:r>
        <w:rPr>
          <w:rFonts w:ascii="Times New Roman" w:hAnsi="Times New Roman" w:cs="Times New Roman"/>
          <w:lang w:val="es-US"/>
        </w:rPr>
        <w:t xml:space="preserve">, a la fecha de su presentación está siendo usado y por </w:t>
      </w:r>
      <w:r w:rsidRPr="00DF3DFD">
        <w:rPr>
          <w:rFonts w:ascii="Times New Roman" w:hAnsi="Times New Roman" w:cs="Times New Roman"/>
          <w:lang w:val="es-US"/>
        </w:rPr>
        <w:t>un usuario real</w:t>
      </w:r>
      <w:r>
        <w:rPr>
          <w:rFonts w:ascii="Times New Roman" w:hAnsi="Times New Roman" w:cs="Times New Roman"/>
          <w:lang w:val="es-US"/>
        </w:rPr>
        <w:t>, cuyos resultados servirán para su evaluación</w:t>
      </w:r>
      <w:r w:rsidRPr="00DF3DFD">
        <w:rPr>
          <w:rFonts w:ascii="Times New Roman" w:hAnsi="Times New Roman" w:cs="Times New Roman"/>
          <w:lang w:val="es-US"/>
        </w:rPr>
        <w:t xml:space="preserve">. </w:t>
      </w:r>
      <w:commentRangeStart w:id="20"/>
      <w:r w:rsidRPr="00DF3DFD">
        <w:rPr>
          <w:rFonts w:ascii="Times New Roman" w:hAnsi="Times New Roman" w:cs="Times New Roman"/>
          <w:lang w:val="es-US"/>
        </w:rPr>
        <w:t>Se pretende construir de dos a cuatro dispensadores más para que sean evaluados por al menos 10 personas más.</w:t>
      </w:r>
      <w:commentRangeEnd w:id="20"/>
      <w:r w:rsidR="00274BA1">
        <w:rPr>
          <w:rStyle w:val="Refdecomentario"/>
        </w:rPr>
        <w:commentReference w:id="20"/>
      </w:r>
    </w:p>
    <w:p w:rsidR="006B1381" w:rsidRPr="00DF3DFD" w:rsidRDefault="006B1381" w:rsidP="00DF3DFD">
      <w:pPr>
        <w:jc w:val="both"/>
        <w:rPr>
          <w:rFonts w:ascii="Times New Roman" w:hAnsi="Times New Roman" w:cs="Times New Roman"/>
          <w:lang w:val="es-US"/>
        </w:rPr>
      </w:pPr>
    </w:p>
    <w:p w:rsidR="00FA4D2C" w:rsidRPr="003A77C5" w:rsidRDefault="00FA4D2C" w:rsidP="00FA4D2C">
      <w:bookmarkStart w:id="21" w:name="OLE_LINK145"/>
      <w:r w:rsidRPr="00FA4D2C">
        <w:rPr>
          <w:lang w:val="en-GB"/>
        </w:rPr>
        <w:t xml:space="preserve">There is no explicit explanation of the </w:t>
      </w:r>
      <w:r w:rsidRPr="00AD75A6">
        <w:rPr>
          <w:b/>
          <w:lang w:val="en-GB"/>
        </w:rPr>
        <w:t>rationale</w:t>
      </w:r>
      <w:r w:rsidRPr="00FA4D2C">
        <w:rPr>
          <w:lang w:val="en-GB"/>
        </w:rPr>
        <w:t xml:space="preserve"> that led the authors to choose the </w:t>
      </w:r>
      <w:r w:rsidRPr="00AD75A6">
        <w:rPr>
          <w:b/>
          <w:lang w:val="en-GB"/>
        </w:rPr>
        <w:t>architecture</w:t>
      </w:r>
      <w:r w:rsidRPr="00FA4D2C">
        <w:rPr>
          <w:lang w:val="en-GB"/>
        </w:rPr>
        <w:t xml:space="preserve"> they chose to build the system.</w:t>
      </w:r>
      <w:bookmarkEnd w:id="21"/>
      <w:r w:rsidRPr="00FA4D2C">
        <w:rPr>
          <w:lang w:val="en-GB"/>
        </w:rPr>
        <w:t xml:space="preserve"> This rationale is important and must be shown in the paper to increase the scientific quality of the research work.</w:t>
      </w:r>
      <w:r w:rsidR="00AD75A6">
        <w:rPr>
          <w:lang w:val="en-GB"/>
        </w:rPr>
        <w:t xml:space="preserve"> </w:t>
      </w:r>
      <w:r w:rsidR="00AD75A6" w:rsidRPr="003A77C5">
        <w:t xml:space="preserve">=&gt; </w:t>
      </w:r>
      <w:proofErr w:type="spellStart"/>
      <w:r w:rsidR="00AD75A6" w:rsidRPr="003A77C5">
        <w:rPr>
          <w:highlight w:val="yellow"/>
        </w:rPr>
        <w:t>Secc</w:t>
      </w:r>
      <w:proofErr w:type="spellEnd"/>
      <w:r w:rsidR="00AD75A6" w:rsidRPr="003A77C5">
        <w:rPr>
          <w:highlight w:val="yellow"/>
        </w:rPr>
        <w:t xml:space="preserve"> 3.1</w:t>
      </w:r>
      <w:r w:rsidR="00AD75A6" w:rsidRPr="003A77C5">
        <w:t xml:space="preserve">: </w:t>
      </w:r>
      <w:r w:rsidR="00AD75A6" w:rsidRPr="00B7597A">
        <w:rPr>
          <w:highlight w:val="yellow"/>
          <w:rPrChange w:id="22" w:author="Miguel J. Hornos" w:date="2020-05-11T13:57:00Z">
            <w:rPr/>
          </w:rPrChange>
        </w:rPr>
        <w:t xml:space="preserve">Capa física e interconexión con otros dispositivos </w:t>
      </w:r>
      <w:proofErr w:type="spellStart"/>
      <w:r w:rsidR="00AD75A6" w:rsidRPr="00B7597A">
        <w:rPr>
          <w:highlight w:val="yellow"/>
          <w:rPrChange w:id="23" w:author="Miguel J. Hornos" w:date="2020-05-11T13:57:00Z">
            <w:rPr/>
          </w:rPrChange>
        </w:rPr>
        <w:t>IoT</w:t>
      </w:r>
      <w:commentRangeStart w:id="24"/>
      <w:proofErr w:type="spellEnd"/>
      <w:r w:rsidR="006B1381" w:rsidRPr="003A77C5">
        <w:t>.</w:t>
      </w:r>
      <w:commentRangeEnd w:id="24"/>
      <w:r w:rsidR="00D17388">
        <w:rPr>
          <w:rStyle w:val="Refdecomentario"/>
        </w:rPr>
        <w:commentReference w:id="24"/>
      </w:r>
    </w:p>
    <w:p w:rsidR="006B1381" w:rsidRPr="003D0AA4" w:rsidRDefault="006B1381" w:rsidP="006B1381">
      <w:pPr>
        <w:jc w:val="both"/>
        <w:rPr>
          <w:rFonts w:ascii="Times New Roman" w:hAnsi="Times New Roman" w:cs="Times New Roman"/>
          <w:sz w:val="28"/>
          <w:szCs w:val="28"/>
          <w:lang w:val="es-US"/>
        </w:rPr>
      </w:pPr>
      <w:commentRangeStart w:id="25"/>
      <w:r w:rsidRPr="003D0AA4">
        <w:rPr>
          <w:rFonts w:ascii="Times New Roman" w:hAnsi="Times New Roman" w:cs="Times New Roman"/>
          <w:sz w:val="28"/>
          <w:szCs w:val="28"/>
          <w:lang w:val="es-US"/>
        </w:rPr>
        <w:t>El paciente interactúa con el sistema por medio de la aplicación móvil</w:t>
      </w:r>
      <w:commentRangeEnd w:id="25"/>
      <w:r w:rsidR="00DE46BC">
        <w:rPr>
          <w:rStyle w:val="Refdecomentario"/>
        </w:rPr>
        <w:commentReference w:id="25"/>
      </w:r>
      <w:r w:rsidRPr="003D0AA4">
        <w:rPr>
          <w:rFonts w:ascii="Times New Roman" w:hAnsi="Times New Roman" w:cs="Times New Roman"/>
          <w:sz w:val="28"/>
          <w:szCs w:val="28"/>
          <w:lang w:val="es-US"/>
        </w:rPr>
        <w:t xml:space="preserve"> al necesitar verificar sus dosificaciones y al recibir las notificaciones de consumo de medicamentos, y con el dispensador al ser reconocido como paciente adecuado para dispensarle la caja con la dosis de medicamentos que debe consumir. Así mismo, el cuidador interactúa con su aplicación móvil para supervisar la ingesta de medicinas por medio de las notificaciones que recibe según los datos suministrados por el dispensador. </w:t>
      </w:r>
      <w:r w:rsidR="000F593F" w:rsidRPr="003D0AA4">
        <w:rPr>
          <w:rFonts w:ascii="Times New Roman" w:hAnsi="Times New Roman" w:cs="Times New Roman"/>
          <w:sz w:val="28"/>
          <w:szCs w:val="28"/>
          <w:lang w:val="es-US"/>
        </w:rPr>
        <w:t xml:space="preserve">El reconocimiento facial del paciente se realiza en la </w:t>
      </w:r>
      <w:proofErr w:type="spellStart"/>
      <w:r w:rsidR="000F593F" w:rsidRPr="003D0AA4">
        <w:rPr>
          <w:rFonts w:ascii="Times New Roman" w:hAnsi="Times New Roman" w:cs="Times New Roman"/>
          <w:sz w:val="28"/>
          <w:szCs w:val="28"/>
          <w:lang w:val="es-US"/>
        </w:rPr>
        <w:t>Raspberry</w:t>
      </w:r>
      <w:proofErr w:type="spellEnd"/>
      <w:r w:rsidR="000F593F" w:rsidRPr="003D0AA4">
        <w:rPr>
          <w:rFonts w:ascii="Times New Roman" w:hAnsi="Times New Roman" w:cs="Times New Roman"/>
          <w:sz w:val="28"/>
          <w:szCs w:val="28"/>
          <w:lang w:val="es-US"/>
        </w:rPr>
        <w:t xml:space="preserve"> </w:t>
      </w:r>
      <w:ins w:id="26" w:author="Miguel J. Hornos" w:date="2020-05-10T18:29:00Z">
        <w:r w:rsidR="00D17388">
          <w:rPr>
            <w:rFonts w:ascii="Times New Roman" w:hAnsi="Times New Roman" w:cs="Times New Roman"/>
            <w:sz w:val="28"/>
            <w:szCs w:val="28"/>
            <w:lang w:val="es-US"/>
          </w:rPr>
          <w:t>P</w:t>
        </w:r>
      </w:ins>
      <w:del w:id="27" w:author="Miguel J. Hornos" w:date="2020-05-10T18:29:00Z">
        <w:r w:rsidR="000F593F" w:rsidRPr="003D0AA4" w:rsidDel="00D17388">
          <w:rPr>
            <w:rFonts w:ascii="Times New Roman" w:hAnsi="Times New Roman" w:cs="Times New Roman"/>
            <w:sz w:val="28"/>
            <w:szCs w:val="28"/>
            <w:lang w:val="es-US"/>
          </w:rPr>
          <w:delText>p</w:delText>
        </w:r>
      </w:del>
      <w:r w:rsidR="000F593F" w:rsidRPr="003D0AA4">
        <w:rPr>
          <w:rFonts w:ascii="Times New Roman" w:hAnsi="Times New Roman" w:cs="Times New Roman"/>
          <w:sz w:val="28"/>
          <w:szCs w:val="28"/>
          <w:lang w:val="es-US"/>
        </w:rPr>
        <w:t>i como procesamiento local. L</w:t>
      </w:r>
      <w:r w:rsidRPr="003D0AA4">
        <w:rPr>
          <w:rFonts w:ascii="Times New Roman" w:hAnsi="Times New Roman" w:cs="Times New Roman"/>
          <w:sz w:val="28"/>
          <w:szCs w:val="28"/>
          <w:lang w:val="es-US"/>
        </w:rPr>
        <w:t xml:space="preserve">as aplicaciones </w:t>
      </w:r>
      <w:r w:rsidR="000F593F" w:rsidRPr="003D0AA4">
        <w:rPr>
          <w:rFonts w:ascii="Times New Roman" w:hAnsi="Times New Roman" w:cs="Times New Roman"/>
          <w:sz w:val="28"/>
          <w:szCs w:val="28"/>
          <w:lang w:val="es-US"/>
        </w:rPr>
        <w:t xml:space="preserve">móviles </w:t>
      </w:r>
      <w:r w:rsidRPr="003D0AA4">
        <w:rPr>
          <w:rFonts w:ascii="Times New Roman" w:hAnsi="Times New Roman" w:cs="Times New Roman"/>
          <w:sz w:val="28"/>
          <w:szCs w:val="28"/>
          <w:lang w:val="es-US"/>
        </w:rPr>
        <w:t>y el dispensador (por medio de la Raspberry Pi)</w:t>
      </w:r>
      <w:r w:rsidR="000F593F" w:rsidRPr="003D0AA4">
        <w:rPr>
          <w:rFonts w:ascii="Times New Roman" w:hAnsi="Times New Roman" w:cs="Times New Roman"/>
          <w:sz w:val="28"/>
          <w:szCs w:val="28"/>
          <w:lang w:val="es-US"/>
        </w:rPr>
        <w:t xml:space="preserve"> están conectados a Internet. Para la emisión de notificaciones se utilizan servicios en la nube. </w:t>
      </w:r>
    </w:p>
    <w:p w:rsidR="006B1381" w:rsidRPr="006B1381" w:rsidRDefault="006B1381" w:rsidP="00FA4D2C">
      <w:pPr>
        <w:rPr>
          <w:lang w:val="es-US"/>
        </w:rPr>
      </w:pPr>
    </w:p>
    <w:p w:rsidR="00FA4D2C" w:rsidRPr="00FA4D2C" w:rsidRDefault="00FA4D2C" w:rsidP="00FA4D2C">
      <w:pPr>
        <w:rPr>
          <w:lang w:val="en-GB"/>
        </w:rPr>
      </w:pPr>
      <w:r w:rsidRPr="003A77C5">
        <w:rPr>
          <w:lang w:val="en-GB"/>
        </w:rPr>
        <w:t xml:space="preserve">There are several </w:t>
      </w:r>
      <w:r w:rsidRPr="003A77C5">
        <w:rPr>
          <w:b/>
          <w:highlight w:val="green"/>
          <w:lang w:val="en-GB"/>
        </w:rPr>
        <w:t>writing issues</w:t>
      </w:r>
      <w:r w:rsidRPr="003A77C5">
        <w:rPr>
          <w:lang w:val="en-GB"/>
        </w:rPr>
        <w:t xml:space="preserve"> that must be addressed. </w:t>
      </w:r>
      <w:r w:rsidRPr="00FA4D2C">
        <w:rPr>
          <w:lang w:val="en-GB"/>
        </w:rPr>
        <w:t>The document should be reviewed by a native speaker in order to improve its presentation.</w:t>
      </w:r>
    </w:p>
    <w:p w:rsidR="00FA4D2C" w:rsidRPr="00FA4D2C" w:rsidRDefault="00FA4D2C" w:rsidP="00FA4D2C">
      <w:pPr>
        <w:rPr>
          <w:lang w:val="en-GB"/>
        </w:rPr>
      </w:pPr>
      <w:r w:rsidRPr="00FA4D2C">
        <w:rPr>
          <w:lang w:val="en-GB"/>
        </w:rPr>
        <w:t>Some parts of the document must be rephrased. Consider splitting large sentences into smaller ones in order to make the explanations more understandable. Some parts that must be rephrased are shown below.</w:t>
      </w:r>
    </w:p>
    <w:p w:rsidR="00FA4D2C" w:rsidRPr="00FA4D2C" w:rsidRDefault="00FA4D2C" w:rsidP="00FA4D2C">
      <w:pPr>
        <w:rPr>
          <w:lang w:val="en-GB"/>
        </w:rPr>
      </w:pPr>
      <w:r w:rsidRPr="00FA4D2C">
        <w:rPr>
          <w:lang w:val="en-GB"/>
        </w:rPr>
        <w:t>- The first sentence of the ‘Introduction’.</w:t>
      </w:r>
    </w:p>
    <w:p w:rsidR="00FA4D2C" w:rsidRPr="00FA4D2C" w:rsidRDefault="00FA4D2C" w:rsidP="00FA4D2C">
      <w:pPr>
        <w:rPr>
          <w:lang w:val="en-GB"/>
        </w:rPr>
      </w:pPr>
      <w:r w:rsidRPr="00FA4D2C">
        <w:rPr>
          <w:lang w:val="en-GB"/>
        </w:rPr>
        <w:t>- All the explanation referring to ‘Local computing’ and ‘Cloud computing’ in section 3.1 (System Architecture).</w:t>
      </w:r>
    </w:p>
    <w:p w:rsidR="00FA4D2C" w:rsidRPr="00FA4D2C" w:rsidRDefault="00FA4D2C" w:rsidP="00FA4D2C">
      <w:pPr>
        <w:rPr>
          <w:lang w:val="en-GB"/>
        </w:rPr>
      </w:pPr>
      <w:r w:rsidRPr="00FA4D2C">
        <w:rPr>
          <w:lang w:val="en-GB"/>
        </w:rPr>
        <w:t>- The last sentence of the explanation referring to ‘User interaction’ in section 3.1 (System Architecture).</w:t>
      </w:r>
    </w:p>
    <w:p w:rsidR="00FA4D2C" w:rsidRPr="00FA4D2C" w:rsidRDefault="00FA4D2C" w:rsidP="00FA4D2C">
      <w:pPr>
        <w:rPr>
          <w:lang w:val="en-GB"/>
        </w:rPr>
      </w:pPr>
      <w:r w:rsidRPr="00FA4D2C">
        <w:rPr>
          <w:lang w:val="en-GB"/>
        </w:rPr>
        <w:t>- The third sentence (‘The one on the left… their connections’) of the second paragraph in section 3.2 (Design and Implementation Details).</w:t>
      </w:r>
    </w:p>
    <w:p w:rsidR="00FA4D2C" w:rsidRPr="00FA4D2C" w:rsidRDefault="00FA4D2C" w:rsidP="00FA4D2C">
      <w:pPr>
        <w:rPr>
          <w:lang w:val="en-GB"/>
        </w:rPr>
      </w:pPr>
    </w:p>
    <w:p w:rsidR="00FA4D2C" w:rsidRPr="00FA4D2C" w:rsidRDefault="00FA4D2C" w:rsidP="00FA4D2C">
      <w:pPr>
        <w:rPr>
          <w:lang w:val="en-GB"/>
        </w:rPr>
      </w:pPr>
    </w:p>
    <w:p w:rsidR="00FA4D2C" w:rsidRDefault="00FA4D2C" w:rsidP="00FA4D2C">
      <w:pPr>
        <w:rPr>
          <w:lang w:val="en-GB"/>
        </w:rPr>
      </w:pPr>
    </w:p>
    <w:p w:rsidR="00B82395" w:rsidRPr="00FA4D2C" w:rsidRDefault="00B82395" w:rsidP="00FA4D2C">
      <w:pPr>
        <w:rPr>
          <w:lang w:val="en-GB"/>
        </w:rPr>
      </w:pPr>
    </w:p>
    <w:p w:rsidR="00FA4D2C" w:rsidRPr="00FA4D2C" w:rsidRDefault="00FA4D2C" w:rsidP="00FA4D2C">
      <w:pPr>
        <w:rPr>
          <w:lang w:val="en-GB"/>
        </w:rPr>
      </w:pPr>
      <w:r w:rsidRPr="00FA4D2C">
        <w:rPr>
          <w:lang w:val="en-GB"/>
        </w:rPr>
        <w:t>----------------------- REVIEW 2 ---------------------</w:t>
      </w:r>
    </w:p>
    <w:p w:rsidR="00FA4D2C" w:rsidRPr="00FA4D2C" w:rsidRDefault="00FA4D2C" w:rsidP="00FA4D2C">
      <w:pPr>
        <w:rPr>
          <w:lang w:val="en-GB"/>
        </w:rPr>
      </w:pPr>
      <w:r w:rsidRPr="00FA4D2C">
        <w:rPr>
          <w:lang w:val="en-GB"/>
        </w:rPr>
        <w:t>SUBMISSION: 5</w:t>
      </w:r>
    </w:p>
    <w:p w:rsidR="00FA4D2C" w:rsidRPr="00FA4D2C" w:rsidRDefault="00FA4D2C" w:rsidP="00FA4D2C">
      <w:pPr>
        <w:rPr>
          <w:lang w:val="en-GB"/>
        </w:rPr>
      </w:pPr>
      <w:r w:rsidRPr="00FA4D2C">
        <w:rPr>
          <w:lang w:val="en-GB"/>
        </w:rPr>
        <w:t>TITLE: IoT-Based Smart Medicine Dispenser to Control and Supervise Medication Intake</w:t>
      </w:r>
    </w:p>
    <w:p w:rsidR="00FA4D2C" w:rsidRPr="00FA4D2C" w:rsidRDefault="00FA4D2C" w:rsidP="00FA4D2C">
      <w:pPr>
        <w:rPr>
          <w:lang w:val="en-GB"/>
        </w:rPr>
      </w:pPr>
      <w:r w:rsidRPr="002842B1">
        <w:rPr>
          <w:lang w:val="pt-PT"/>
        </w:rPr>
        <w:t xml:space="preserve">AUTHORS: Gleiston Guerrero-Ulloa, Miguel J. Hornos, Carlos Rodríguez-Domínguez and Ma. </w:t>
      </w:r>
      <w:r w:rsidRPr="00FA4D2C">
        <w:rPr>
          <w:lang w:val="en-GB"/>
        </w:rPr>
        <w:t xml:space="preserve">Mercedes </w:t>
      </w:r>
      <w:proofErr w:type="spellStart"/>
      <w:r w:rsidRPr="00FA4D2C">
        <w:rPr>
          <w:lang w:val="en-GB"/>
        </w:rPr>
        <w:t>Fernández-Coello</w:t>
      </w:r>
      <w:proofErr w:type="spellEnd"/>
    </w:p>
    <w:p w:rsidR="00FA4D2C" w:rsidRPr="00FA4D2C" w:rsidRDefault="00FA4D2C" w:rsidP="00FA4D2C">
      <w:pPr>
        <w:rPr>
          <w:lang w:val="en-GB"/>
        </w:rPr>
      </w:pPr>
    </w:p>
    <w:p w:rsidR="00FA4D2C" w:rsidRPr="00FA4D2C" w:rsidRDefault="00FA4D2C" w:rsidP="00FA4D2C">
      <w:pPr>
        <w:rPr>
          <w:lang w:val="en-GB"/>
        </w:rPr>
      </w:pPr>
      <w:r w:rsidRPr="00FA4D2C">
        <w:rPr>
          <w:lang w:val="en-GB"/>
        </w:rPr>
        <w:t>----------- Overall evaluation -----------</w:t>
      </w:r>
    </w:p>
    <w:p w:rsidR="00FA4D2C" w:rsidRPr="00FA4D2C" w:rsidRDefault="00FA4D2C" w:rsidP="00FA4D2C">
      <w:pPr>
        <w:rPr>
          <w:lang w:val="en-GB"/>
        </w:rPr>
      </w:pPr>
      <w:r w:rsidRPr="00FA4D2C">
        <w:rPr>
          <w:lang w:val="en-GB"/>
        </w:rPr>
        <w:t>SCORE: 1 (weak accept)</w:t>
      </w:r>
    </w:p>
    <w:p w:rsidR="00FA4D2C" w:rsidRPr="00FA4D2C" w:rsidRDefault="00FA4D2C" w:rsidP="00FA4D2C">
      <w:pPr>
        <w:rPr>
          <w:lang w:val="en-GB"/>
        </w:rPr>
      </w:pPr>
      <w:r w:rsidRPr="00FA4D2C">
        <w:rPr>
          <w:lang w:val="en-GB"/>
        </w:rPr>
        <w:t>----- TEXT:</w:t>
      </w:r>
    </w:p>
    <w:p w:rsidR="00FA4D2C" w:rsidRPr="00FA4D2C" w:rsidRDefault="00FA4D2C" w:rsidP="00FA4D2C">
      <w:pPr>
        <w:rPr>
          <w:lang w:val="en-GB"/>
        </w:rPr>
      </w:pPr>
      <w:r w:rsidRPr="00FA4D2C">
        <w:rPr>
          <w:lang w:val="en-GB"/>
        </w:rPr>
        <w:t xml:space="preserve">Interesting initiative in an area which have been explored for a couple of decades now, including some EU projects. No system has been very </w:t>
      </w:r>
      <w:proofErr w:type="spellStart"/>
      <w:r w:rsidRPr="00FA4D2C">
        <w:rPr>
          <w:lang w:val="en-GB"/>
        </w:rPr>
        <w:t>succesful</w:t>
      </w:r>
      <w:proofErr w:type="spellEnd"/>
      <w:r w:rsidRPr="00FA4D2C">
        <w:rPr>
          <w:lang w:val="en-GB"/>
        </w:rPr>
        <w:t xml:space="preserve"> or adopted as a standard so probably an indication more work is needed.  The features of this proposed system are interesting and make a good work to discuss during the workshop.</w:t>
      </w:r>
    </w:p>
    <w:p w:rsidR="00FA4D2C" w:rsidRPr="00FA4D2C" w:rsidRDefault="00FA4D2C" w:rsidP="00FA4D2C">
      <w:pPr>
        <w:rPr>
          <w:lang w:val="en-GB"/>
        </w:rPr>
      </w:pPr>
      <w:r w:rsidRPr="00FA4D2C">
        <w:rPr>
          <w:lang w:val="en-GB"/>
        </w:rPr>
        <w:t>There are a few things which require a bit more attention...</w:t>
      </w:r>
    </w:p>
    <w:p w:rsidR="00FA4D2C" w:rsidRPr="00FA4D2C" w:rsidRDefault="00FA4D2C" w:rsidP="00FA4D2C">
      <w:pPr>
        <w:rPr>
          <w:lang w:val="en-GB"/>
        </w:rPr>
      </w:pPr>
      <w:r w:rsidRPr="00FA4D2C">
        <w:rPr>
          <w:lang w:val="en-GB"/>
        </w:rPr>
        <w:t xml:space="preserve">the design is based in [4] however that work is unavailable online.  Anyway, the name is not very inspirational, given that tests offer such a limited feedback it does not sound like a safe idea to </w:t>
      </w:r>
      <w:proofErr w:type="spellStart"/>
      <w:r w:rsidRPr="00FA4D2C">
        <w:rPr>
          <w:lang w:val="en-GB"/>
        </w:rPr>
        <w:t>center</w:t>
      </w:r>
      <w:proofErr w:type="spellEnd"/>
      <w:r w:rsidRPr="00FA4D2C">
        <w:rPr>
          <w:lang w:val="en-GB"/>
        </w:rPr>
        <w:t xml:space="preserve"> a methodology on 'tests'. I think this deserves a better </w:t>
      </w:r>
      <w:bookmarkStart w:id="28" w:name="OLE_LINK146"/>
      <w:r w:rsidRPr="00FA4D2C">
        <w:rPr>
          <w:lang w:val="en-GB"/>
        </w:rPr>
        <w:t xml:space="preserve">explanation </w:t>
      </w:r>
      <w:bookmarkEnd w:id="28"/>
      <w:r w:rsidRPr="00FA4D2C">
        <w:rPr>
          <w:lang w:val="en-GB"/>
        </w:rPr>
        <w:t>than just an unavailable reference.</w:t>
      </w:r>
      <w:r w:rsidR="00CF6C1A">
        <w:rPr>
          <w:lang w:val="en-GB"/>
        </w:rPr>
        <w:t xml:space="preserve"> =&gt; </w:t>
      </w:r>
      <w:r w:rsidR="00CF6C1A" w:rsidRPr="00CF6C1A">
        <w:rPr>
          <w:highlight w:val="yellow"/>
          <w:lang w:val="en-GB"/>
        </w:rPr>
        <w:t>TDDM4IoTS</w:t>
      </w:r>
      <w:r w:rsidR="00CF6C1A">
        <w:rPr>
          <w:lang w:val="en-GB"/>
        </w:rPr>
        <w:t xml:space="preserve"> (</w:t>
      </w:r>
      <w:proofErr w:type="spellStart"/>
      <w:r w:rsidR="00CF6C1A">
        <w:rPr>
          <w:lang w:val="en-GB"/>
        </w:rPr>
        <w:t>Secc</w:t>
      </w:r>
      <w:proofErr w:type="spellEnd"/>
      <w:r w:rsidR="00CF6C1A">
        <w:rPr>
          <w:lang w:val="en-GB"/>
        </w:rPr>
        <w:t>. 3</w:t>
      </w:r>
      <w:commentRangeStart w:id="29"/>
      <w:r w:rsidR="00CF6C1A">
        <w:rPr>
          <w:lang w:val="en-GB"/>
        </w:rPr>
        <w:t>)</w:t>
      </w:r>
      <w:commentRangeEnd w:id="29"/>
      <w:r w:rsidR="00D17388">
        <w:rPr>
          <w:rStyle w:val="Refdecomentario"/>
        </w:rPr>
        <w:commentReference w:id="29"/>
      </w:r>
    </w:p>
    <w:p w:rsidR="00FA4D2C" w:rsidRPr="00DB31E3" w:rsidRDefault="00FA4D2C" w:rsidP="00FA4D2C">
      <w:r w:rsidRPr="00FA4D2C">
        <w:rPr>
          <w:lang w:val="en-GB"/>
        </w:rPr>
        <w:t xml:space="preserve">The face recognition system is mentioned in a couple of </w:t>
      </w:r>
      <w:proofErr w:type="gramStart"/>
      <w:r w:rsidRPr="00FA4D2C">
        <w:rPr>
          <w:lang w:val="en-GB"/>
        </w:rPr>
        <w:t>places,</w:t>
      </w:r>
      <w:proofErr w:type="gramEnd"/>
      <w:r w:rsidRPr="00FA4D2C">
        <w:rPr>
          <w:lang w:val="en-GB"/>
        </w:rPr>
        <w:t xml:space="preserve"> however the prototype figures do not acknowledge this concept as part of the proof of concept shown.</w:t>
      </w:r>
      <w:r w:rsidR="00CF6C1A">
        <w:rPr>
          <w:lang w:val="en-GB"/>
        </w:rPr>
        <w:t xml:space="preserve"> )</w:t>
      </w:r>
      <w:r w:rsidR="00DB31E3">
        <w:rPr>
          <w:lang w:val="en-GB"/>
        </w:rPr>
        <w:t xml:space="preserve"> </w:t>
      </w:r>
      <w:r w:rsidR="00DB31E3" w:rsidRPr="00DB31E3">
        <w:t xml:space="preserve">=&gt; </w:t>
      </w:r>
      <w:r w:rsidR="00DB31E3" w:rsidRPr="00DB31E3">
        <w:rPr>
          <w:highlight w:val="yellow"/>
        </w:rPr>
        <w:t xml:space="preserve">Texto sobreimpreso en Fig. 4C, explicando </w:t>
      </w:r>
      <w:proofErr w:type="gramStart"/>
      <w:r w:rsidR="00DB31E3" w:rsidRPr="00DB31E3">
        <w:rPr>
          <w:highlight w:val="yellow"/>
        </w:rPr>
        <w:t>un</w:t>
      </w:r>
      <w:proofErr w:type="gramEnd"/>
      <w:r w:rsidR="00DB31E3" w:rsidRPr="00DB31E3">
        <w:rPr>
          <w:highlight w:val="yellow"/>
        </w:rPr>
        <w:t xml:space="preserve"> poco en el texto que se puesto los nombres de los </w:t>
      </w:r>
      <w:proofErr w:type="spellStart"/>
      <w:r w:rsidR="00DB31E3" w:rsidRPr="00DB31E3">
        <w:rPr>
          <w:highlight w:val="yellow"/>
        </w:rPr>
        <w:t>elms</w:t>
      </w:r>
      <w:proofErr w:type="spellEnd"/>
      <w:r w:rsidR="00DB31E3" w:rsidRPr="00DB31E3">
        <w:rPr>
          <w:highlight w:val="yellow"/>
        </w:rPr>
        <w:t xml:space="preserve"> </w:t>
      </w:r>
      <w:proofErr w:type="spellStart"/>
      <w:r w:rsidR="00DB31E3" w:rsidRPr="00DB31E3">
        <w:rPr>
          <w:highlight w:val="yellow"/>
        </w:rPr>
        <w:t>electronicos</w:t>
      </w:r>
      <w:proofErr w:type="spellEnd"/>
      <w:r w:rsidR="00DB31E3" w:rsidRPr="00DB31E3">
        <w:rPr>
          <w:highlight w:val="yellow"/>
        </w:rPr>
        <w:t xml:space="preserve"> que aparecen en la parte frontal</w:t>
      </w:r>
    </w:p>
    <w:p w:rsidR="00FA4D2C" w:rsidRPr="00DB31E3" w:rsidRDefault="00FA4D2C" w:rsidP="00FA4D2C">
      <w:r w:rsidRPr="00FA4D2C">
        <w:rPr>
          <w:lang w:val="en-GB"/>
        </w:rPr>
        <w:t>The validation seems almost non-existent.  It is not described and the creation process does not seem to have involved any potential real users otherwise it would have been described. If they were it is important to add details of that.</w:t>
      </w:r>
      <w:r w:rsidR="00DB31E3">
        <w:rPr>
          <w:lang w:val="en-GB"/>
        </w:rPr>
        <w:t xml:space="preserve"> </w:t>
      </w:r>
      <w:r w:rsidR="00DB31E3" w:rsidRPr="00DB31E3">
        <w:t xml:space="preserve">=&gt; </w:t>
      </w:r>
      <w:proofErr w:type="spellStart"/>
      <w:r w:rsidR="00DB31E3" w:rsidRPr="00DB31E3">
        <w:rPr>
          <w:highlight w:val="yellow"/>
        </w:rPr>
        <w:t>Future</w:t>
      </w:r>
      <w:proofErr w:type="spellEnd"/>
      <w:r w:rsidR="00DB31E3" w:rsidRPr="00DB31E3">
        <w:rPr>
          <w:highlight w:val="yellow"/>
        </w:rPr>
        <w:t xml:space="preserve"> </w:t>
      </w:r>
      <w:proofErr w:type="spellStart"/>
      <w:r w:rsidR="00DB31E3" w:rsidRPr="00DB31E3">
        <w:rPr>
          <w:highlight w:val="yellow"/>
        </w:rPr>
        <w:t>work</w:t>
      </w:r>
      <w:proofErr w:type="spellEnd"/>
      <w:r w:rsidR="00DB31E3" w:rsidRPr="00DB31E3">
        <w:t xml:space="preserve">: </w:t>
      </w:r>
      <w:proofErr w:type="spellStart"/>
      <w:r w:rsidR="00DB31E3" w:rsidRPr="00F11791">
        <w:rPr>
          <w:highlight w:val="yellow"/>
          <w:rPrChange w:id="30" w:author="Miguel J. Hornos" w:date="2020-05-11T14:08:00Z">
            <w:rPr/>
          </w:rPrChange>
        </w:rPr>
        <w:t>Proof</w:t>
      </w:r>
      <w:proofErr w:type="spellEnd"/>
      <w:r w:rsidR="00DB31E3" w:rsidRPr="00F11791">
        <w:rPr>
          <w:highlight w:val="yellow"/>
          <w:rPrChange w:id="31" w:author="Miguel J. Hornos" w:date="2020-05-11T14:08:00Z">
            <w:rPr/>
          </w:rPrChange>
        </w:rPr>
        <w:t xml:space="preserve"> of concept (actual) =&gt; cuando prototipo más avanzado</w:t>
      </w:r>
      <w:r w:rsidR="00DB31E3" w:rsidRPr="00DB31E3">
        <w:t>, entonces validaci</w:t>
      </w:r>
      <w:r w:rsidR="00DB31E3">
        <w:t>ón con usuarios reales</w:t>
      </w:r>
      <w:r w:rsidR="003D0AA4">
        <w:t>.</w:t>
      </w:r>
    </w:p>
    <w:p w:rsidR="003D0AA4" w:rsidRPr="003A77C5" w:rsidRDefault="003D0AA4" w:rsidP="006772CD">
      <w:pPr>
        <w:jc w:val="both"/>
        <w:rPr>
          <w:rFonts w:ascii="Times New Roman" w:hAnsi="Times New Roman" w:cs="Times New Roman"/>
          <w:sz w:val="28"/>
          <w:szCs w:val="28"/>
        </w:rPr>
      </w:pPr>
    </w:p>
    <w:p w:rsidR="003D0AA4" w:rsidRPr="006772CD" w:rsidRDefault="003D0AA4" w:rsidP="006772CD">
      <w:pPr>
        <w:jc w:val="both"/>
        <w:rPr>
          <w:rFonts w:ascii="Times New Roman" w:hAnsi="Times New Roman" w:cs="Times New Roman"/>
          <w:sz w:val="28"/>
          <w:szCs w:val="28"/>
          <w:lang w:val="es-US"/>
        </w:rPr>
      </w:pPr>
      <w:r w:rsidRPr="006772CD">
        <w:rPr>
          <w:rFonts w:ascii="Times New Roman" w:hAnsi="Times New Roman" w:cs="Times New Roman"/>
          <w:sz w:val="28"/>
          <w:szCs w:val="28"/>
          <w:lang w:val="es-US"/>
        </w:rPr>
        <w:t xml:space="preserve">Un dispensador de medicamentos ideal, sería </w:t>
      </w:r>
      <w:ins w:id="32" w:author="Miguel J. Hornos" w:date="2020-05-10T19:01:00Z">
        <w:r w:rsidR="00F50943">
          <w:rPr>
            <w:rFonts w:ascii="Times New Roman" w:hAnsi="Times New Roman" w:cs="Times New Roman"/>
            <w:sz w:val="28"/>
            <w:szCs w:val="28"/>
            <w:lang w:val="es-US"/>
          </w:rPr>
          <w:t xml:space="preserve">el </w:t>
        </w:r>
      </w:ins>
      <w:commentRangeStart w:id="33"/>
      <w:r w:rsidRPr="006772CD">
        <w:rPr>
          <w:rFonts w:ascii="Times New Roman" w:hAnsi="Times New Roman" w:cs="Times New Roman"/>
          <w:sz w:val="28"/>
          <w:szCs w:val="28"/>
          <w:lang w:val="es-US"/>
        </w:rPr>
        <w:t>que:</w:t>
      </w:r>
      <w:commentRangeEnd w:id="33"/>
      <w:r w:rsidR="00442E86">
        <w:rPr>
          <w:rStyle w:val="Refdecomentario"/>
        </w:rPr>
        <w:commentReference w:id="33"/>
      </w:r>
    </w:p>
    <w:p w:rsidR="003D0AA4" w:rsidRPr="006772CD" w:rsidRDefault="003D0AA4" w:rsidP="006772CD">
      <w:pPr>
        <w:pStyle w:val="Prrafodelista"/>
        <w:numPr>
          <w:ilvl w:val="0"/>
          <w:numId w:val="1"/>
        </w:numPr>
        <w:jc w:val="both"/>
        <w:rPr>
          <w:rFonts w:ascii="Times New Roman" w:hAnsi="Times New Roman" w:cs="Times New Roman"/>
          <w:sz w:val="28"/>
          <w:szCs w:val="28"/>
          <w:lang w:val="es-US"/>
        </w:rPr>
      </w:pPr>
      <w:r w:rsidRPr="00F11791">
        <w:rPr>
          <w:rFonts w:ascii="Times New Roman" w:hAnsi="Times New Roman" w:cs="Times New Roman"/>
          <w:b/>
          <w:sz w:val="28"/>
          <w:szCs w:val="28"/>
          <w:lang w:val="es-US"/>
          <w:rPrChange w:id="34" w:author="Miguel J. Hornos" w:date="2020-05-11T14:16:00Z">
            <w:rPr>
              <w:rFonts w:ascii="Times New Roman" w:hAnsi="Times New Roman" w:cs="Times New Roman"/>
              <w:sz w:val="28"/>
              <w:szCs w:val="28"/>
              <w:lang w:val="es-US"/>
            </w:rPr>
          </w:rPrChange>
        </w:rPr>
        <w:t xml:space="preserve">Identifique </w:t>
      </w:r>
      <w:r w:rsidR="001D1423" w:rsidRPr="00F11791">
        <w:rPr>
          <w:rFonts w:ascii="Times New Roman" w:hAnsi="Times New Roman" w:cs="Times New Roman"/>
          <w:b/>
          <w:sz w:val="28"/>
          <w:szCs w:val="28"/>
          <w:lang w:val="es-US"/>
          <w:rPrChange w:id="35" w:author="Miguel J. Hornos" w:date="2020-05-11T14:16:00Z">
            <w:rPr>
              <w:rFonts w:ascii="Times New Roman" w:hAnsi="Times New Roman" w:cs="Times New Roman"/>
              <w:sz w:val="28"/>
              <w:szCs w:val="28"/>
              <w:lang w:val="es-US"/>
            </w:rPr>
          </w:rPrChange>
        </w:rPr>
        <w:t>al usuario</w:t>
      </w:r>
      <w:r w:rsidR="001D1423" w:rsidRPr="006772CD">
        <w:rPr>
          <w:rFonts w:ascii="Times New Roman" w:hAnsi="Times New Roman" w:cs="Times New Roman"/>
          <w:sz w:val="28"/>
          <w:szCs w:val="28"/>
          <w:lang w:val="es-US"/>
        </w:rPr>
        <w:t xml:space="preserve"> </w:t>
      </w:r>
      <w:r w:rsidRPr="006772CD">
        <w:rPr>
          <w:rFonts w:ascii="Times New Roman" w:hAnsi="Times New Roman" w:cs="Times New Roman"/>
          <w:sz w:val="28"/>
          <w:szCs w:val="28"/>
          <w:lang w:val="es-US"/>
        </w:rPr>
        <w:t>de varias formas</w:t>
      </w:r>
      <w:ins w:id="36" w:author="Miguel J. Hornos" w:date="2020-05-11T14:13:00Z">
        <w:r w:rsidR="00F11791">
          <w:rPr>
            <w:rFonts w:ascii="Times New Roman" w:hAnsi="Times New Roman" w:cs="Times New Roman"/>
            <w:sz w:val="28"/>
            <w:szCs w:val="28"/>
            <w:lang w:val="es-US"/>
          </w:rPr>
          <w:t xml:space="preserve"> alternativas</w:t>
        </w:r>
      </w:ins>
      <w:r w:rsidRPr="006772CD">
        <w:rPr>
          <w:rFonts w:ascii="Times New Roman" w:hAnsi="Times New Roman" w:cs="Times New Roman"/>
          <w:sz w:val="28"/>
          <w:szCs w:val="28"/>
          <w:lang w:val="es-US"/>
        </w:rPr>
        <w:t xml:space="preserve"> (configurable: huellas digitales, reconocimiento facial</w:t>
      </w:r>
      <w:r w:rsidR="006772CD" w:rsidRPr="006772CD">
        <w:rPr>
          <w:rFonts w:ascii="Times New Roman" w:hAnsi="Times New Roman" w:cs="Times New Roman"/>
          <w:sz w:val="28"/>
          <w:szCs w:val="28"/>
          <w:lang w:val="es-US"/>
        </w:rPr>
        <w:t xml:space="preserve"> y, </w:t>
      </w:r>
      <w:r w:rsidRPr="006772CD">
        <w:rPr>
          <w:rFonts w:ascii="Times New Roman" w:hAnsi="Times New Roman" w:cs="Times New Roman"/>
          <w:sz w:val="28"/>
          <w:szCs w:val="28"/>
          <w:lang w:val="es-US"/>
        </w:rPr>
        <w:t>usuario y contraseña</w:t>
      </w:r>
      <w:r w:rsidR="006772CD" w:rsidRPr="006772CD">
        <w:rPr>
          <w:rFonts w:ascii="Times New Roman" w:hAnsi="Times New Roman" w:cs="Times New Roman"/>
          <w:sz w:val="28"/>
          <w:szCs w:val="28"/>
          <w:lang w:val="es-US"/>
        </w:rPr>
        <w:t>) o el</w:t>
      </w:r>
      <w:r w:rsidRPr="006772CD">
        <w:rPr>
          <w:rFonts w:ascii="Times New Roman" w:hAnsi="Times New Roman" w:cs="Times New Roman"/>
          <w:sz w:val="28"/>
          <w:szCs w:val="28"/>
          <w:lang w:val="es-US"/>
        </w:rPr>
        <w:t xml:space="preserve"> envío de alguna señal desde la aplicación</w:t>
      </w:r>
      <w:bookmarkStart w:id="37" w:name="_GoBack"/>
      <w:bookmarkEnd w:id="37"/>
      <w:r w:rsidRPr="006772CD">
        <w:rPr>
          <w:rFonts w:ascii="Times New Roman" w:hAnsi="Times New Roman" w:cs="Times New Roman"/>
          <w:sz w:val="28"/>
          <w:szCs w:val="28"/>
          <w:lang w:val="es-US"/>
        </w:rPr>
        <w:t xml:space="preserve"> móvil del paciente o del cuidador)</w:t>
      </w:r>
    </w:p>
    <w:p w:rsidR="003D0AA4" w:rsidRPr="006772CD" w:rsidRDefault="001D1423" w:rsidP="006772CD">
      <w:pPr>
        <w:pStyle w:val="Prrafodelista"/>
        <w:numPr>
          <w:ilvl w:val="0"/>
          <w:numId w:val="1"/>
        </w:numPr>
        <w:jc w:val="both"/>
        <w:rPr>
          <w:rFonts w:ascii="Times New Roman" w:hAnsi="Times New Roman" w:cs="Times New Roman"/>
          <w:sz w:val="28"/>
          <w:szCs w:val="28"/>
          <w:lang w:val="es-US"/>
        </w:rPr>
      </w:pPr>
      <w:r w:rsidRPr="006772CD">
        <w:rPr>
          <w:rFonts w:ascii="Times New Roman" w:hAnsi="Times New Roman" w:cs="Times New Roman"/>
          <w:sz w:val="28"/>
          <w:szCs w:val="28"/>
          <w:lang w:val="es-US"/>
        </w:rPr>
        <w:t>Identificar al cuidador para permitir el abastecimiento de los medicamentos.</w:t>
      </w:r>
    </w:p>
    <w:p w:rsidR="001D1423" w:rsidRPr="006772CD" w:rsidRDefault="001D1423" w:rsidP="006772CD">
      <w:pPr>
        <w:pStyle w:val="Prrafodelista"/>
        <w:numPr>
          <w:ilvl w:val="0"/>
          <w:numId w:val="1"/>
        </w:numPr>
        <w:jc w:val="both"/>
        <w:rPr>
          <w:rFonts w:ascii="Times New Roman" w:hAnsi="Times New Roman" w:cs="Times New Roman"/>
          <w:sz w:val="28"/>
          <w:szCs w:val="28"/>
          <w:lang w:val="es-US"/>
        </w:rPr>
      </w:pPr>
      <w:r w:rsidRPr="006772CD">
        <w:rPr>
          <w:rFonts w:ascii="Times New Roman" w:hAnsi="Times New Roman" w:cs="Times New Roman"/>
          <w:sz w:val="28"/>
          <w:szCs w:val="28"/>
          <w:lang w:val="es-US"/>
        </w:rPr>
        <w:t>Contabilización de los medicamentos de manera automática, para ello, adherir alguna etiqueta con toda la información del contenido de cada caja. Así mismo al dispensar el medicamento corroborar que sea la medicina que le toque tomar. Debe alimentar a la base de datos para su actualización</w:t>
      </w:r>
    </w:p>
    <w:p w:rsidR="001D1423" w:rsidRPr="006772CD" w:rsidRDefault="001D1423" w:rsidP="006772CD">
      <w:pPr>
        <w:pStyle w:val="Prrafodelista"/>
        <w:numPr>
          <w:ilvl w:val="0"/>
          <w:numId w:val="1"/>
        </w:numPr>
        <w:jc w:val="both"/>
        <w:rPr>
          <w:rFonts w:ascii="Times New Roman" w:hAnsi="Times New Roman" w:cs="Times New Roman"/>
          <w:sz w:val="28"/>
          <w:szCs w:val="28"/>
          <w:lang w:val="es-US"/>
        </w:rPr>
      </w:pPr>
      <w:r w:rsidRPr="006772CD">
        <w:rPr>
          <w:rFonts w:ascii="Times New Roman" w:hAnsi="Times New Roman" w:cs="Times New Roman"/>
          <w:sz w:val="28"/>
          <w:szCs w:val="28"/>
          <w:lang w:val="es-US"/>
        </w:rPr>
        <w:t>Desarrollar la aplicación web para el farmacéutico de confianza para que abastezca los medicamentos que se estén agotando o los nuevos medicamentos prescri</w:t>
      </w:r>
      <w:r w:rsidR="006772CD" w:rsidRPr="006772CD">
        <w:rPr>
          <w:rFonts w:ascii="Times New Roman" w:hAnsi="Times New Roman" w:cs="Times New Roman"/>
          <w:sz w:val="28"/>
          <w:szCs w:val="28"/>
          <w:lang w:val="es-US"/>
        </w:rPr>
        <w:t>tos</w:t>
      </w:r>
      <w:r w:rsidRPr="006772CD">
        <w:rPr>
          <w:rFonts w:ascii="Times New Roman" w:hAnsi="Times New Roman" w:cs="Times New Roman"/>
          <w:sz w:val="28"/>
          <w:szCs w:val="28"/>
          <w:lang w:val="es-US"/>
        </w:rPr>
        <w:t>.</w:t>
      </w:r>
    </w:p>
    <w:p w:rsidR="003D0AA4" w:rsidRPr="003D0AA4" w:rsidRDefault="003D0AA4" w:rsidP="00FA4D2C">
      <w:pPr>
        <w:rPr>
          <w:lang w:val="es-US"/>
        </w:rPr>
      </w:pPr>
    </w:p>
    <w:p w:rsidR="002A7DD6" w:rsidRPr="00FA4D2C" w:rsidRDefault="00FA4D2C" w:rsidP="00FA4D2C">
      <w:pPr>
        <w:rPr>
          <w:lang w:val="en-GB"/>
        </w:rPr>
      </w:pPr>
      <w:r w:rsidRPr="00FA4D2C">
        <w:rPr>
          <w:lang w:val="en-GB"/>
        </w:rPr>
        <w:t>Your first submission takes 8 pages, the maximum is 10, you have space to add improvements in relation to the comments above.  With the improvements suggested the chapter can be considered for inclusion in the workshop and actually can become much more attractive to potential readers.</w:t>
      </w:r>
    </w:p>
    <w:sectPr w:rsidR="002A7DD6" w:rsidRPr="00FA4D2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iguel J. Hornos" w:date="2020-05-10T18:10:00Z" w:initials="MJH">
    <w:p w:rsidR="001B1D62" w:rsidRDefault="001B1D62">
      <w:pPr>
        <w:pStyle w:val="Textocomentario"/>
      </w:pPr>
      <w:r>
        <w:rPr>
          <w:rStyle w:val="Refdecomentario"/>
        </w:rPr>
        <w:annotationRef/>
      </w:r>
      <w:r>
        <w:t>Agotando?</w:t>
      </w:r>
    </w:p>
  </w:comment>
  <w:comment w:id="9" w:author="Miguel J. Hornos" w:date="2020-05-10T18:11:00Z" w:initials="MJH">
    <w:p w:rsidR="001B1D62" w:rsidRDefault="001B1D62">
      <w:pPr>
        <w:pStyle w:val="Textocomentario"/>
      </w:pPr>
      <w:r>
        <w:rPr>
          <w:rStyle w:val="Refdecomentario"/>
        </w:rPr>
        <w:annotationRef/>
      </w:r>
      <w:r>
        <w:t>¿? Creo que no tiene sentido</w:t>
      </w:r>
    </w:p>
  </w:comment>
  <w:comment w:id="10" w:author="Miguel J. Hornos" w:date="2020-05-10T18:16:00Z" w:initials="MJH">
    <w:p w:rsidR="001B1D62" w:rsidRDefault="001B1D62">
      <w:pPr>
        <w:pStyle w:val="Textocomentario"/>
      </w:pPr>
      <w:r>
        <w:rPr>
          <w:rStyle w:val="Refdecomentario"/>
        </w:rPr>
        <w:annotationRef/>
      </w:r>
      <w:r>
        <w:t xml:space="preserve">Lo indicado en este párrafo ya estaba puesto en el </w:t>
      </w:r>
      <w:proofErr w:type="spellStart"/>
      <w:r>
        <w:t>paper</w:t>
      </w:r>
      <w:proofErr w:type="spellEnd"/>
      <w:r>
        <w:t>, ¿no?</w:t>
      </w:r>
    </w:p>
  </w:comment>
  <w:comment w:id="11" w:author="Miguel J. Hornos" w:date="2020-05-10T18:13:00Z" w:initials="MJH">
    <w:p w:rsidR="001B1D62" w:rsidRDefault="001B1D62">
      <w:pPr>
        <w:pStyle w:val="Textocomentario"/>
      </w:pPr>
      <w:r>
        <w:rPr>
          <w:rStyle w:val="Refdecomentario"/>
        </w:rPr>
        <w:annotationRef/>
      </w:r>
      <w:r>
        <w:t>¿?</w:t>
      </w:r>
    </w:p>
  </w:comment>
  <w:comment w:id="17" w:author="Miguel J. Hornos" w:date="2020-05-10T18:16:00Z" w:initials="MJH">
    <w:p w:rsidR="001B1D62" w:rsidRDefault="001B1D62">
      <w:pPr>
        <w:pStyle w:val="Textocomentario"/>
      </w:pPr>
      <w:r>
        <w:rPr>
          <w:rStyle w:val="Refdecomentario"/>
        </w:rPr>
        <w:annotationRef/>
      </w:r>
      <w:r>
        <w:t>Lo dicho en este párrafo también se había puesto ya</w:t>
      </w:r>
    </w:p>
  </w:comment>
  <w:comment w:id="18" w:author="Miguel J. Hornos" w:date="2020-05-10T18:21:00Z" w:initials="MJH">
    <w:p w:rsidR="00274BA1" w:rsidRDefault="00274BA1">
      <w:pPr>
        <w:pStyle w:val="Textocomentario"/>
      </w:pPr>
      <w:r>
        <w:rPr>
          <w:rStyle w:val="Refdecomentario"/>
        </w:rPr>
        <w:annotationRef/>
      </w:r>
      <w:r>
        <w:t xml:space="preserve">Redactar de otro modo, diciendo algo así: Todos los sistemas analizados son para un solo paciente..., a excepción del de Rumi et al. [5], que puede ser compartido por 4 pacientes, al igual que el que presentamos aquí/en este </w:t>
      </w:r>
      <w:proofErr w:type="spellStart"/>
      <w:r>
        <w:t>paper</w:t>
      </w:r>
      <w:proofErr w:type="spellEnd"/>
      <w:r>
        <w:t>.</w:t>
      </w:r>
    </w:p>
  </w:comment>
  <w:comment w:id="20" w:author="Miguel J. Hornos" w:date="2020-05-10T18:25:00Z" w:initials="MJH">
    <w:p w:rsidR="00274BA1" w:rsidRDefault="00274BA1">
      <w:pPr>
        <w:pStyle w:val="Textocomentario"/>
      </w:pPr>
      <w:r>
        <w:rPr>
          <w:rStyle w:val="Refdecomentario"/>
        </w:rPr>
        <w:annotationRef/>
      </w:r>
      <w:r>
        <w:t>El número de usuarios es pequeño para hacer una buena validación...</w:t>
      </w:r>
    </w:p>
  </w:comment>
  <w:comment w:id="24" w:author="Miguel J. Hornos" w:date="2020-05-10T18:31:00Z" w:initials="MJH">
    <w:p w:rsidR="00D17388" w:rsidRDefault="00D17388">
      <w:pPr>
        <w:pStyle w:val="Textocomentario"/>
      </w:pPr>
      <w:r>
        <w:rPr>
          <w:rStyle w:val="Refdecomentario"/>
        </w:rPr>
        <w:annotationRef/>
      </w:r>
      <w:r>
        <w:t>Con el párrafo puesto NO se responde bien a lo que piden</w:t>
      </w:r>
    </w:p>
  </w:comment>
  <w:comment w:id="25" w:author="Miguel J. Hornos" w:date="2020-05-10T18:27:00Z" w:initials="MJH">
    <w:p w:rsidR="00DE46BC" w:rsidRDefault="00DE46BC">
      <w:pPr>
        <w:pStyle w:val="Textocomentario"/>
      </w:pPr>
      <w:r>
        <w:rPr>
          <w:rStyle w:val="Refdecomentario"/>
        </w:rPr>
        <w:annotationRef/>
      </w:r>
      <w:r>
        <w:t>NO todos lo podrán hacer</w:t>
      </w:r>
    </w:p>
  </w:comment>
  <w:comment w:id="29" w:author="Miguel J. Hornos" w:date="2020-05-10T18:32:00Z" w:initials="MJH">
    <w:p w:rsidR="00D17388" w:rsidRDefault="00D17388">
      <w:pPr>
        <w:pStyle w:val="Textocomentario"/>
      </w:pPr>
      <w:r>
        <w:rPr>
          <w:rStyle w:val="Refdecomentario"/>
        </w:rPr>
        <w:annotationRef/>
      </w:r>
      <w:r>
        <w:t>NO se ha respondido a esto</w:t>
      </w:r>
    </w:p>
  </w:comment>
  <w:comment w:id="33" w:author="Miguel J. Hornos" w:date="2020-05-10T19:08:00Z" w:initials="MJH">
    <w:p w:rsidR="00442E86" w:rsidRDefault="00442E86">
      <w:pPr>
        <w:pStyle w:val="Textocomentario"/>
      </w:pPr>
      <w:r>
        <w:rPr>
          <w:rStyle w:val="Refdecomentario"/>
        </w:rPr>
        <w:annotationRef/>
      </w:r>
      <w:r>
        <w:t xml:space="preserve">Esto NO responde a la crítica que hay justo encima </w:t>
      </w:r>
    </w:p>
    <w:p w:rsidR="00442E86" w:rsidRDefault="00442E86">
      <w:pPr>
        <w:pStyle w:val="Textocomentario"/>
      </w:pPr>
    </w:p>
    <w:p w:rsidR="00442E86" w:rsidRDefault="00442E86">
      <w:pPr>
        <w:pStyle w:val="Textocomentario"/>
      </w:pPr>
      <w:r>
        <w:t>Esto más bien serían nuevas cuestiones a incluir como trabajo futuro. Repasarlas 1 a 1, puesto que algunas ya se han indicado, si no tal y como están, sí parcialmente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86C5D"/>
    <w:multiLevelType w:val="hybridMultilevel"/>
    <w:tmpl w:val="8C12394A"/>
    <w:lvl w:ilvl="0" w:tplc="FA54ED8A">
      <w:start w:val="13"/>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trackRevisions/>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C88"/>
    <w:rsid w:val="00070A50"/>
    <w:rsid w:val="000F4041"/>
    <w:rsid w:val="000F593F"/>
    <w:rsid w:val="0015259E"/>
    <w:rsid w:val="00163AA8"/>
    <w:rsid w:val="00163C88"/>
    <w:rsid w:val="001723EA"/>
    <w:rsid w:val="0017359F"/>
    <w:rsid w:val="001B1D62"/>
    <w:rsid w:val="001C2357"/>
    <w:rsid w:val="001D1423"/>
    <w:rsid w:val="002265ED"/>
    <w:rsid w:val="00235E3C"/>
    <w:rsid w:val="0023638F"/>
    <w:rsid w:val="002565C5"/>
    <w:rsid w:val="00274BA1"/>
    <w:rsid w:val="002842B1"/>
    <w:rsid w:val="00295855"/>
    <w:rsid w:val="002A7DD6"/>
    <w:rsid w:val="002C22E9"/>
    <w:rsid w:val="002F58AD"/>
    <w:rsid w:val="0030191D"/>
    <w:rsid w:val="00326C07"/>
    <w:rsid w:val="00335EDA"/>
    <w:rsid w:val="003A485F"/>
    <w:rsid w:val="003A77C5"/>
    <w:rsid w:val="003B6D3F"/>
    <w:rsid w:val="003D0AA4"/>
    <w:rsid w:val="003D1372"/>
    <w:rsid w:val="003F705F"/>
    <w:rsid w:val="00442A57"/>
    <w:rsid w:val="00442E86"/>
    <w:rsid w:val="00524F9D"/>
    <w:rsid w:val="005A0B6E"/>
    <w:rsid w:val="005F1E3B"/>
    <w:rsid w:val="006211F4"/>
    <w:rsid w:val="006575E7"/>
    <w:rsid w:val="006649F2"/>
    <w:rsid w:val="00672A2D"/>
    <w:rsid w:val="006772CD"/>
    <w:rsid w:val="00686C82"/>
    <w:rsid w:val="00693573"/>
    <w:rsid w:val="006B1381"/>
    <w:rsid w:val="006C3E65"/>
    <w:rsid w:val="00737B3B"/>
    <w:rsid w:val="007B3236"/>
    <w:rsid w:val="007B4A90"/>
    <w:rsid w:val="008047C1"/>
    <w:rsid w:val="0081371C"/>
    <w:rsid w:val="00821ADD"/>
    <w:rsid w:val="0085405F"/>
    <w:rsid w:val="00861684"/>
    <w:rsid w:val="008658B0"/>
    <w:rsid w:val="0087112F"/>
    <w:rsid w:val="00885481"/>
    <w:rsid w:val="008C7FBE"/>
    <w:rsid w:val="008D7CCF"/>
    <w:rsid w:val="00942E4A"/>
    <w:rsid w:val="009725BF"/>
    <w:rsid w:val="009A10AC"/>
    <w:rsid w:val="00AB5114"/>
    <w:rsid w:val="00AD75A6"/>
    <w:rsid w:val="00AF02A3"/>
    <w:rsid w:val="00B05585"/>
    <w:rsid w:val="00B1245B"/>
    <w:rsid w:val="00B569C0"/>
    <w:rsid w:val="00B7597A"/>
    <w:rsid w:val="00B82395"/>
    <w:rsid w:val="00C67825"/>
    <w:rsid w:val="00CF6C1A"/>
    <w:rsid w:val="00CF7F69"/>
    <w:rsid w:val="00D17388"/>
    <w:rsid w:val="00D81E33"/>
    <w:rsid w:val="00DB31E3"/>
    <w:rsid w:val="00DE46BC"/>
    <w:rsid w:val="00DF3DFD"/>
    <w:rsid w:val="00E11AC9"/>
    <w:rsid w:val="00E261CE"/>
    <w:rsid w:val="00E545DA"/>
    <w:rsid w:val="00E66F44"/>
    <w:rsid w:val="00EA448F"/>
    <w:rsid w:val="00F011A5"/>
    <w:rsid w:val="00F11791"/>
    <w:rsid w:val="00F23B00"/>
    <w:rsid w:val="00F50943"/>
    <w:rsid w:val="00F90A7F"/>
    <w:rsid w:val="00FA4D2C"/>
    <w:rsid w:val="00FF53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7D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A7DD6"/>
    <w:rPr>
      <w:b/>
      <w:bCs/>
    </w:rPr>
  </w:style>
  <w:style w:type="character" w:styleId="Hipervnculo">
    <w:name w:val="Hyperlink"/>
    <w:basedOn w:val="Fuentedeprrafopredeter"/>
    <w:uiPriority w:val="99"/>
    <w:unhideWhenUsed/>
    <w:rsid w:val="002A7DD6"/>
    <w:rPr>
      <w:color w:val="0000FF"/>
      <w:u w:val="single"/>
    </w:rPr>
  </w:style>
  <w:style w:type="character" w:styleId="Hipervnculovisitado">
    <w:name w:val="FollowedHyperlink"/>
    <w:basedOn w:val="Fuentedeprrafopredeter"/>
    <w:uiPriority w:val="99"/>
    <w:semiHidden/>
    <w:unhideWhenUsed/>
    <w:rsid w:val="00FA4D2C"/>
    <w:rPr>
      <w:color w:val="800080" w:themeColor="followedHyperlink"/>
      <w:u w:val="single"/>
    </w:rPr>
  </w:style>
  <w:style w:type="table" w:styleId="Tablaconcuadrcula">
    <w:name w:val="Table Grid"/>
    <w:basedOn w:val="Tablanormal"/>
    <w:uiPriority w:val="39"/>
    <w:rsid w:val="002842B1"/>
    <w:pPr>
      <w:spacing w:after="0" w:line="240" w:lineRule="auto"/>
    </w:pPr>
    <w:rPr>
      <w:lang w:val="es-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0AA4"/>
    <w:pPr>
      <w:ind w:left="720"/>
      <w:contextualSpacing/>
    </w:pPr>
  </w:style>
  <w:style w:type="character" w:styleId="Refdecomentario">
    <w:name w:val="annotation reference"/>
    <w:basedOn w:val="Fuentedeprrafopredeter"/>
    <w:uiPriority w:val="99"/>
    <w:semiHidden/>
    <w:unhideWhenUsed/>
    <w:rsid w:val="001B1D62"/>
    <w:rPr>
      <w:sz w:val="16"/>
      <w:szCs w:val="16"/>
    </w:rPr>
  </w:style>
  <w:style w:type="paragraph" w:styleId="Textocomentario">
    <w:name w:val="annotation text"/>
    <w:basedOn w:val="Normal"/>
    <w:link w:val="TextocomentarioCar"/>
    <w:uiPriority w:val="99"/>
    <w:semiHidden/>
    <w:unhideWhenUsed/>
    <w:rsid w:val="001B1D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B1D62"/>
    <w:rPr>
      <w:sz w:val="20"/>
      <w:szCs w:val="20"/>
    </w:rPr>
  </w:style>
  <w:style w:type="paragraph" w:styleId="Asuntodelcomentario">
    <w:name w:val="annotation subject"/>
    <w:basedOn w:val="Textocomentario"/>
    <w:next w:val="Textocomentario"/>
    <w:link w:val="AsuntodelcomentarioCar"/>
    <w:uiPriority w:val="99"/>
    <w:semiHidden/>
    <w:unhideWhenUsed/>
    <w:rsid w:val="001B1D62"/>
    <w:rPr>
      <w:b/>
      <w:bCs/>
    </w:rPr>
  </w:style>
  <w:style w:type="character" w:customStyle="1" w:styleId="AsuntodelcomentarioCar">
    <w:name w:val="Asunto del comentario Car"/>
    <w:basedOn w:val="TextocomentarioCar"/>
    <w:link w:val="Asuntodelcomentario"/>
    <w:uiPriority w:val="99"/>
    <w:semiHidden/>
    <w:rsid w:val="001B1D62"/>
    <w:rPr>
      <w:b/>
      <w:bCs/>
      <w:sz w:val="20"/>
      <w:szCs w:val="20"/>
    </w:rPr>
  </w:style>
  <w:style w:type="paragraph" w:styleId="Textodeglobo">
    <w:name w:val="Balloon Text"/>
    <w:basedOn w:val="Normal"/>
    <w:link w:val="TextodegloboCar"/>
    <w:uiPriority w:val="99"/>
    <w:semiHidden/>
    <w:unhideWhenUsed/>
    <w:rsid w:val="001B1D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D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7D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A7DD6"/>
    <w:rPr>
      <w:b/>
      <w:bCs/>
    </w:rPr>
  </w:style>
  <w:style w:type="character" w:styleId="Hipervnculo">
    <w:name w:val="Hyperlink"/>
    <w:basedOn w:val="Fuentedeprrafopredeter"/>
    <w:uiPriority w:val="99"/>
    <w:unhideWhenUsed/>
    <w:rsid w:val="002A7DD6"/>
    <w:rPr>
      <w:color w:val="0000FF"/>
      <w:u w:val="single"/>
    </w:rPr>
  </w:style>
  <w:style w:type="character" w:styleId="Hipervnculovisitado">
    <w:name w:val="FollowedHyperlink"/>
    <w:basedOn w:val="Fuentedeprrafopredeter"/>
    <w:uiPriority w:val="99"/>
    <w:semiHidden/>
    <w:unhideWhenUsed/>
    <w:rsid w:val="00FA4D2C"/>
    <w:rPr>
      <w:color w:val="800080" w:themeColor="followedHyperlink"/>
      <w:u w:val="single"/>
    </w:rPr>
  </w:style>
  <w:style w:type="table" w:styleId="Tablaconcuadrcula">
    <w:name w:val="Table Grid"/>
    <w:basedOn w:val="Tablanormal"/>
    <w:uiPriority w:val="39"/>
    <w:rsid w:val="002842B1"/>
    <w:pPr>
      <w:spacing w:after="0" w:line="240" w:lineRule="auto"/>
    </w:pPr>
    <w:rPr>
      <w:lang w:val="es-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0AA4"/>
    <w:pPr>
      <w:ind w:left="720"/>
      <w:contextualSpacing/>
    </w:pPr>
  </w:style>
  <w:style w:type="character" w:styleId="Refdecomentario">
    <w:name w:val="annotation reference"/>
    <w:basedOn w:val="Fuentedeprrafopredeter"/>
    <w:uiPriority w:val="99"/>
    <w:semiHidden/>
    <w:unhideWhenUsed/>
    <w:rsid w:val="001B1D62"/>
    <w:rPr>
      <w:sz w:val="16"/>
      <w:szCs w:val="16"/>
    </w:rPr>
  </w:style>
  <w:style w:type="paragraph" w:styleId="Textocomentario">
    <w:name w:val="annotation text"/>
    <w:basedOn w:val="Normal"/>
    <w:link w:val="TextocomentarioCar"/>
    <w:uiPriority w:val="99"/>
    <w:semiHidden/>
    <w:unhideWhenUsed/>
    <w:rsid w:val="001B1D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B1D62"/>
    <w:rPr>
      <w:sz w:val="20"/>
      <w:szCs w:val="20"/>
    </w:rPr>
  </w:style>
  <w:style w:type="paragraph" w:styleId="Asuntodelcomentario">
    <w:name w:val="annotation subject"/>
    <w:basedOn w:val="Textocomentario"/>
    <w:next w:val="Textocomentario"/>
    <w:link w:val="AsuntodelcomentarioCar"/>
    <w:uiPriority w:val="99"/>
    <w:semiHidden/>
    <w:unhideWhenUsed/>
    <w:rsid w:val="001B1D62"/>
    <w:rPr>
      <w:b/>
      <w:bCs/>
    </w:rPr>
  </w:style>
  <w:style w:type="character" w:customStyle="1" w:styleId="AsuntodelcomentarioCar">
    <w:name w:val="Asunto del comentario Car"/>
    <w:basedOn w:val="TextocomentarioCar"/>
    <w:link w:val="Asuntodelcomentario"/>
    <w:uiPriority w:val="99"/>
    <w:semiHidden/>
    <w:rsid w:val="001B1D62"/>
    <w:rPr>
      <w:b/>
      <w:bCs/>
      <w:sz w:val="20"/>
      <w:szCs w:val="20"/>
    </w:rPr>
  </w:style>
  <w:style w:type="paragraph" w:styleId="Textodeglobo">
    <w:name w:val="Balloon Text"/>
    <w:basedOn w:val="Normal"/>
    <w:link w:val="TextodegloboCar"/>
    <w:uiPriority w:val="99"/>
    <w:semiHidden/>
    <w:unhideWhenUsed/>
    <w:rsid w:val="001B1D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D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548583">
      <w:bodyDiv w:val="1"/>
      <w:marLeft w:val="0"/>
      <w:marRight w:val="0"/>
      <w:marTop w:val="0"/>
      <w:marBottom w:val="0"/>
      <w:divBdr>
        <w:top w:val="none" w:sz="0" w:space="0" w:color="auto"/>
        <w:left w:val="none" w:sz="0" w:space="0" w:color="auto"/>
        <w:bottom w:val="none" w:sz="0" w:space="0" w:color="auto"/>
        <w:right w:val="none" w:sz="0" w:space="0" w:color="auto"/>
      </w:divBdr>
    </w:div>
    <w:div w:id="172340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7789D-3997-431A-BA7F-9115496E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5394</Words>
  <Characters>29673</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J. Hornos</dc:creator>
  <cp:lastModifiedBy>Miguel J. Hornos</cp:lastModifiedBy>
  <cp:revision>5</cp:revision>
  <dcterms:created xsi:type="dcterms:W3CDTF">2020-05-10T16:10:00Z</dcterms:created>
  <dcterms:modified xsi:type="dcterms:W3CDTF">2020-05-11T13:54:00Z</dcterms:modified>
</cp:coreProperties>
</file>